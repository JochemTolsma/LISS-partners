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EAC1" w14:textId="4D0E6F58" w:rsidR="008B6BCF" w:rsidRDefault="008B6BCF">
      <w:pPr>
        <w:rPr>
          <w:lang w:val="en-US"/>
        </w:rPr>
      </w:pPr>
      <w:commentRangeStart w:id="0"/>
      <w:r>
        <w:rPr>
          <w:lang w:val="en-US"/>
        </w:rPr>
        <w:t>Social influence within partnerships.</w:t>
      </w:r>
      <w:commentRangeEnd w:id="0"/>
      <w:r w:rsidR="0079389D">
        <w:rPr>
          <w:rStyle w:val="CommentReference"/>
        </w:rPr>
        <w:commentReference w:id="0"/>
      </w:r>
    </w:p>
    <w:p w14:paraId="0CC395EB" w14:textId="01E094FE" w:rsidR="00FC6FC0" w:rsidRPr="00BB5F96" w:rsidRDefault="00BB5F96" w:rsidP="00745A71">
      <w:pPr>
        <w:spacing w:line="480" w:lineRule="auto"/>
        <w:jc w:val="both"/>
        <w:rPr>
          <w:b/>
          <w:bCs/>
          <w:lang w:val="en-US"/>
        </w:rPr>
      </w:pPr>
      <w:r>
        <w:rPr>
          <w:b/>
          <w:bCs/>
          <w:lang w:val="en-US"/>
        </w:rPr>
        <w:t>Introduction</w:t>
      </w:r>
    </w:p>
    <w:p w14:paraId="5DB0A5C8" w14:textId="4CE80915" w:rsidR="00745A71" w:rsidRDefault="00FC6FC0" w:rsidP="00745A71">
      <w:pPr>
        <w:pStyle w:val="NoSpacing"/>
        <w:spacing w:line="480" w:lineRule="auto"/>
        <w:jc w:val="both"/>
        <w:rPr>
          <w:lang w:val="en-US"/>
        </w:rPr>
      </w:pPr>
      <w:commentRangeStart w:id="1"/>
      <w:r>
        <w:rPr>
          <w:lang w:val="en-US"/>
        </w:rPr>
        <w:t xml:space="preserve">Across </w:t>
      </w:r>
      <w:commentRangeEnd w:id="1"/>
      <w:r w:rsidR="00AE5BD6">
        <w:rPr>
          <w:rStyle w:val="CommentReference"/>
        </w:rPr>
        <w:commentReference w:id="1"/>
      </w:r>
      <w:r>
        <w:rPr>
          <w:lang w:val="en-US"/>
        </w:rPr>
        <w:t xml:space="preserve">western democracies there is </w:t>
      </w:r>
      <w:commentRangeStart w:id="2"/>
      <w:r>
        <w:rPr>
          <w:lang w:val="en-US"/>
        </w:rPr>
        <w:t xml:space="preserve">evidence </w:t>
      </w:r>
      <w:commentRangeEnd w:id="2"/>
      <w:r w:rsidR="00AE5BD6">
        <w:rPr>
          <w:rStyle w:val="CommentReference"/>
        </w:rPr>
        <w:commentReference w:id="2"/>
      </w:r>
      <w:r w:rsidR="004B78A0">
        <w:rPr>
          <w:lang w:val="en-US"/>
        </w:rPr>
        <w:t>of increasing</w:t>
      </w:r>
      <w:r>
        <w:rPr>
          <w:lang w:val="en-US"/>
        </w:rPr>
        <w:t xml:space="preserve"> political polarization. </w:t>
      </w:r>
      <w:r w:rsidR="004B78A0">
        <w:rPr>
          <w:lang w:val="en-US"/>
        </w:rPr>
        <w:t>Arguably, t</w:t>
      </w:r>
      <w:r>
        <w:rPr>
          <w:lang w:val="en-US"/>
        </w:rPr>
        <w:t xml:space="preserve">he culmination of this </w:t>
      </w:r>
      <w:r w:rsidR="004B78A0">
        <w:rPr>
          <w:lang w:val="en-US"/>
        </w:rPr>
        <w:t>process (to this date)</w:t>
      </w:r>
      <w:r>
        <w:rPr>
          <w:lang w:val="en-US"/>
        </w:rPr>
        <w:t xml:space="preserve"> can be seen in the 2020 US presidential election, where </w:t>
      </w:r>
      <w:r w:rsidR="00067EFC">
        <w:rPr>
          <w:lang w:val="en-US"/>
        </w:rPr>
        <w:t xml:space="preserve">political </w:t>
      </w:r>
      <w:r>
        <w:rPr>
          <w:lang w:val="en-US"/>
        </w:rPr>
        <w:t xml:space="preserve">polarization was accompanied by widespread animosity </w:t>
      </w:r>
      <w:r w:rsidR="00304B70">
        <w:rPr>
          <w:lang w:val="en-US"/>
        </w:rPr>
        <w:t xml:space="preserve">between democrats and republicans </w:t>
      </w:r>
      <w:r>
        <w:rPr>
          <w:lang w:val="en-US"/>
        </w:rPr>
        <w:t xml:space="preserve">and </w:t>
      </w:r>
      <w:r w:rsidR="00304B70">
        <w:rPr>
          <w:lang w:val="en-US"/>
        </w:rPr>
        <w:t xml:space="preserve">to some extent </w:t>
      </w:r>
      <w:r>
        <w:rPr>
          <w:lang w:val="en-US"/>
        </w:rPr>
        <w:t xml:space="preserve">even political violence. But also in the European context we see a growing polarized </w:t>
      </w:r>
      <w:commentRangeStart w:id="3"/>
      <w:r>
        <w:rPr>
          <w:lang w:val="en-US"/>
        </w:rPr>
        <w:t xml:space="preserve">climate </w:t>
      </w:r>
      <w:commentRangeEnd w:id="3"/>
      <w:r w:rsidR="00AE5BD6">
        <w:rPr>
          <w:rStyle w:val="CommentReference"/>
        </w:rPr>
        <w:commentReference w:id="3"/>
      </w:r>
      <w:r>
        <w:rPr>
          <w:lang w:val="en-US"/>
        </w:rPr>
        <w:t xml:space="preserve">when we look at </w:t>
      </w:r>
      <w:r w:rsidR="004B78A0">
        <w:rPr>
          <w:lang w:val="en-US"/>
        </w:rPr>
        <w:t>individuals</w:t>
      </w:r>
      <w:r w:rsidR="00304B70">
        <w:rPr>
          <w:lang w:val="en-US"/>
        </w:rPr>
        <w:t>’</w:t>
      </w:r>
      <w:r w:rsidR="004B78A0">
        <w:rPr>
          <w:lang w:val="en-US"/>
        </w:rPr>
        <w:t xml:space="preserve"> </w:t>
      </w:r>
      <w:r w:rsidR="00304B70">
        <w:rPr>
          <w:lang w:val="en-US"/>
        </w:rPr>
        <w:t>attitudes</w:t>
      </w:r>
      <w:r w:rsidR="004B78A0">
        <w:rPr>
          <w:lang w:val="en-US"/>
        </w:rPr>
        <w:t xml:space="preserve"> to</w:t>
      </w:r>
      <w:r w:rsidR="00304B70">
        <w:rPr>
          <w:lang w:val="en-US"/>
        </w:rPr>
        <w:t>wards, for instance</w:t>
      </w:r>
      <w:r w:rsidR="004B78A0">
        <w:rPr>
          <w:lang w:val="en-US"/>
        </w:rPr>
        <w:t xml:space="preserve"> the </w:t>
      </w:r>
      <w:r>
        <w:rPr>
          <w:lang w:val="en-US"/>
        </w:rPr>
        <w:t>climate debate,</w:t>
      </w:r>
      <w:r w:rsidR="00DE2E32">
        <w:rPr>
          <w:lang w:val="en-US"/>
        </w:rPr>
        <w:t xml:space="preserve"> </w:t>
      </w:r>
      <w:r>
        <w:rPr>
          <w:lang w:val="en-US"/>
        </w:rPr>
        <w:t>immigration policies, and more recently the covid</w:t>
      </w:r>
      <w:r w:rsidR="00DE2E32">
        <w:rPr>
          <w:lang w:val="en-US"/>
        </w:rPr>
        <w:t xml:space="preserve">-19 health crisis. There is a strong sense that the general population is becoming more divided on political </w:t>
      </w:r>
      <w:r w:rsidR="008C35E5">
        <w:rPr>
          <w:lang w:val="en-US"/>
        </w:rPr>
        <w:t>issues</w:t>
      </w:r>
      <w:r w:rsidR="00DE2E32">
        <w:rPr>
          <w:lang w:val="en-US"/>
        </w:rPr>
        <w:t xml:space="preserve"> and that social </w:t>
      </w:r>
      <w:r w:rsidR="00840B49">
        <w:rPr>
          <w:lang w:val="en-US"/>
        </w:rPr>
        <w:t>contexts</w:t>
      </w:r>
      <w:r w:rsidR="00DE2E32">
        <w:rPr>
          <w:lang w:val="en-US"/>
        </w:rPr>
        <w:t xml:space="preserve"> and social networks are becoming more and more </w:t>
      </w:r>
      <w:r w:rsidR="00402369">
        <w:rPr>
          <w:lang w:val="en-US"/>
        </w:rPr>
        <w:t xml:space="preserve">closed and </w:t>
      </w:r>
      <w:r w:rsidR="00DE2E32">
        <w:rPr>
          <w:lang w:val="en-US"/>
        </w:rPr>
        <w:t>politically homogeneous</w:t>
      </w:r>
      <w:r w:rsidR="00067EFC">
        <w:rPr>
          <w:lang w:val="en-US"/>
        </w:rPr>
        <w:t xml:space="preserve">. </w:t>
      </w:r>
      <w:commentRangeStart w:id="4"/>
      <w:commentRangeStart w:id="5"/>
      <w:r w:rsidR="00067EFC">
        <w:rPr>
          <w:lang w:val="en-US"/>
        </w:rPr>
        <w:t>One</w:t>
      </w:r>
      <w:commentRangeEnd w:id="4"/>
      <w:r w:rsidR="00086F89">
        <w:rPr>
          <w:rStyle w:val="CommentReference"/>
        </w:rPr>
        <w:commentReference w:id="4"/>
      </w:r>
      <w:commentRangeEnd w:id="5"/>
      <w:r w:rsidR="00AE5BD6">
        <w:rPr>
          <w:rStyle w:val="CommentReference"/>
        </w:rPr>
        <w:commentReference w:id="5"/>
      </w:r>
      <w:r w:rsidR="00067EFC">
        <w:rPr>
          <w:lang w:val="en-US"/>
        </w:rPr>
        <w:t xml:space="preserve"> of the culprits that amplifies polarization is the process of</w:t>
      </w:r>
      <w:r w:rsidR="00402369">
        <w:rPr>
          <w:lang w:val="en-US"/>
        </w:rPr>
        <w:t xml:space="preserve"> social influence</w:t>
      </w:r>
      <w:r w:rsidR="008C35E5">
        <w:rPr>
          <w:lang w:val="en-US"/>
        </w:rPr>
        <w:t>, people are</w:t>
      </w:r>
      <w:del w:id="6" w:author="Niels Spierings" w:date="2021-08-24T13:19:00Z">
        <w:r w:rsidR="008C35E5" w:rsidDel="00AE5BD6">
          <w:rPr>
            <w:lang w:val="en-US"/>
          </w:rPr>
          <w:delText xml:space="preserve"> </w:delText>
        </w:r>
      </w:del>
      <w:ins w:id="7" w:author="Niels Spierings" w:date="2021-08-24T13:18:00Z">
        <w:r w:rsidR="00AE5BD6">
          <w:rPr>
            <w:lang w:val="en-US"/>
          </w:rPr>
          <w:t xml:space="preserve"> said to seek for and are </w:t>
        </w:r>
      </w:ins>
      <w:r w:rsidR="008C35E5">
        <w:rPr>
          <w:lang w:val="en-US"/>
        </w:rPr>
        <w:t>exposed to consonant views which strengthen their prior opinions</w:t>
      </w:r>
      <w:r w:rsidR="00DE2E32">
        <w:rPr>
          <w:lang w:val="en-US"/>
        </w:rPr>
        <w:t>.</w:t>
      </w:r>
      <w:r w:rsidR="00724684">
        <w:rPr>
          <w:lang w:val="en-US"/>
        </w:rPr>
        <w:t xml:space="preserve"> </w:t>
      </w:r>
      <w:r w:rsidR="00402369">
        <w:rPr>
          <w:lang w:val="en-US"/>
        </w:rPr>
        <w:t>In this research paper we will focus on one of these social contexts</w:t>
      </w:r>
      <w:r w:rsidR="00067EFC">
        <w:rPr>
          <w:lang w:val="en-US"/>
        </w:rPr>
        <w:t>, namely:</w:t>
      </w:r>
      <w:r w:rsidR="00402369">
        <w:rPr>
          <w:lang w:val="en-US"/>
        </w:rPr>
        <w:t xml:space="preserve"> partner dyads. </w:t>
      </w:r>
      <w:r w:rsidR="001D68BF">
        <w:rPr>
          <w:lang w:val="en-US"/>
        </w:rPr>
        <w:t>People are likely to discuss important matters (such as politics) with their partner as well as share information with them</w:t>
      </w:r>
      <w:r w:rsidR="00913995">
        <w:rPr>
          <w:lang w:val="en-US"/>
        </w:rPr>
        <w:t xml:space="preserve"> </w:t>
      </w:r>
      <w:r w:rsidR="00913995">
        <w:rPr>
          <w:lang w:val="en-US"/>
        </w:rPr>
        <w:fldChar w:fldCharType="begin" w:fldLock="1"/>
      </w:r>
      <w:r w:rsidR="00982DA9">
        <w:rPr>
          <w:lang w:val="en-US"/>
        </w:rPr>
        <w:instrText>ADDIN CSL_CITATION {"citationItems":[{"id":"ITEM-1","itemData":{"DOI":"10.1016/j.appdev.2019.04.001","ISSN":"0193-3973","author":[{"dropping-particle":"","family":"Kim","given":"Yunhwan","non-dropping-particle":"","parse-names":false,"suffix":""},{"dropping-particle":"","family":"Stattin","given":"Håkan","non-dropping-particle":"","parse-names":false,"suffix":""}],"container-title":"Journal of Applied Developmental Psychology","id":"ITEM-1","issue":"April","issued":{"date-parts":[["2019"]]},"page":"249-259","publisher":"Elsevier","title":"Parent-youth discussions about politics from age 13 to 28","type":"article-journal","volume":"62"},"uris":["http://www.mendeley.com/documents/?uuid=8bd673d9-2df3-4586-a852-4b60d1ebb4de"]}],"mendeley":{"formattedCitation":"(Kim &amp; Stattin, 2019)","plainTextFormattedCitation":"(Kim &amp; Stattin, 2019)","previouslyFormattedCitation":"(Kim &amp; Stattin, 2019)"},"properties":{"noteIndex":0},"schema":"https://github.com/citation-style-language/schema/raw/master/csl-citation.json"}</w:instrText>
      </w:r>
      <w:r w:rsidR="00913995">
        <w:rPr>
          <w:lang w:val="en-US"/>
        </w:rPr>
        <w:fldChar w:fldCharType="separate"/>
      </w:r>
      <w:r w:rsidR="00A27AEE" w:rsidRPr="00A27AEE">
        <w:rPr>
          <w:noProof/>
          <w:lang w:val="en-US"/>
        </w:rPr>
        <w:t>(Kim &amp; Stattin, 2019)</w:t>
      </w:r>
      <w:r w:rsidR="00913995">
        <w:rPr>
          <w:lang w:val="en-US"/>
        </w:rPr>
        <w:fldChar w:fldCharType="end"/>
      </w:r>
      <w:r w:rsidR="001D68BF">
        <w:rPr>
          <w:lang w:val="en-US"/>
        </w:rPr>
        <w:t>. This makes the partner relation</w:t>
      </w:r>
      <w:r w:rsidR="00451340">
        <w:rPr>
          <w:lang w:val="en-US"/>
        </w:rPr>
        <w:t>ship</w:t>
      </w:r>
      <w:r w:rsidR="001D68BF">
        <w:rPr>
          <w:lang w:val="en-US"/>
        </w:rPr>
        <w:t xml:space="preserve"> a highly </w:t>
      </w:r>
      <w:del w:id="8" w:author="Niels Spierings" w:date="2021-08-24T13:22:00Z">
        <w:r w:rsidR="001D68BF" w:rsidDel="00AE5BD6">
          <w:rPr>
            <w:lang w:val="en-US"/>
          </w:rPr>
          <w:delText xml:space="preserve">suitable </w:delText>
        </w:r>
      </w:del>
      <w:ins w:id="9" w:author="Niels Spierings" w:date="2021-08-24T13:22:00Z">
        <w:r w:rsidR="00AE5BD6">
          <w:rPr>
            <w:lang w:val="en-US"/>
          </w:rPr>
          <w:t xml:space="preserve">likely </w:t>
        </w:r>
      </w:ins>
      <w:r w:rsidR="001D68BF">
        <w:rPr>
          <w:lang w:val="en-US"/>
        </w:rPr>
        <w:t>place for social influence processes</w:t>
      </w:r>
      <w:r w:rsidR="00632390">
        <w:rPr>
          <w:lang w:val="en-US"/>
        </w:rPr>
        <w:t xml:space="preserve"> to </w:t>
      </w:r>
      <w:commentRangeStart w:id="10"/>
      <w:commentRangeStart w:id="11"/>
      <w:r w:rsidR="00632390">
        <w:rPr>
          <w:lang w:val="en-US"/>
        </w:rPr>
        <w:t>occur</w:t>
      </w:r>
      <w:commentRangeEnd w:id="10"/>
      <w:r w:rsidR="00086F89">
        <w:rPr>
          <w:rStyle w:val="CommentReference"/>
        </w:rPr>
        <w:commentReference w:id="10"/>
      </w:r>
      <w:commentRangeEnd w:id="11"/>
      <w:r w:rsidR="00AE5BD6">
        <w:rPr>
          <w:rStyle w:val="CommentReference"/>
        </w:rPr>
        <w:commentReference w:id="11"/>
      </w:r>
      <w:r w:rsidR="00632390">
        <w:rPr>
          <w:lang w:val="en-US"/>
        </w:rPr>
        <w:t>.</w:t>
      </w:r>
      <w:r w:rsidR="001D68BF">
        <w:rPr>
          <w:lang w:val="en-US"/>
        </w:rPr>
        <w:t xml:space="preserve"> </w:t>
      </w:r>
      <w:r w:rsidR="00402369">
        <w:rPr>
          <w:lang w:val="en-US"/>
        </w:rPr>
        <w:t xml:space="preserve">As such we aim to lay bare the social influence process within </w:t>
      </w:r>
      <w:r w:rsidR="0048492B">
        <w:rPr>
          <w:lang w:val="en-US"/>
        </w:rPr>
        <w:t xml:space="preserve">romantic partnership. </w:t>
      </w:r>
    </w:p>
    <w:p w14:paraId="0876FAAB" w14:textId="48A11E89" w:rsidR="004B78A0" w:rsidRDefault="001D68BF" w:rsidP="00745A71">
      <w:pPr>
        <w:pStyle w:val="NoSpacing"/>
        <w:spacing w:line="480" w:lineRule="auto"/>
        <w:ind w:firstLine="708"/>
        <w:jc w:val="both"/>
        <w:rPr>
          <w:lang w:val="en-US"/>
        </w:rPr>
      </w:pPr>
      <w:r>
        <w:rPr>
          <w:lang w:val="en-US"/>
        </w:rPr>
        <w:t>Previous research has indicated that the romantic partnership is important for political behavior of individuals</w:t>
      </w:r>
      <w:r w:rsidR="00E30B97">
        <w:rPr>
          <w:lang w:val="en-US"/>
        </w:rPr>
        <w:t xml:space="preserve"> </w:t>
      </w:r>
      <w:r w:rsidR="00E30B97">
        <w:rPr>
          <w:lang w:val="en-US"/>
        </w:rPr>
        <w:fldChar w:fldCharType="begin" w:fldLock="1"/>
      </w:r>
      <w:r w:rsidR="004D3AA2">
        <w:rPr>
          <w:lang w:val="en-US"/>
        </w:rPr>
        <w:instrText>ADDIN CSL_CITATION {"citationItems":[{"id":"ITEM-1","itemData":{"DOI":"10.1086/698929","ISSN":"14682508","abstract":"The manifestations of party polarization in America are well known: legislative gridlock, harsh elite rhetoric, and at the level of the electorate, increasing hostility across the partisan divide. We investigate the ramifications of polarization for processes of family socialization. Using the classic 1965 Youth-Parent Political Socialization Panel data as a baseline, we employ original national surveys of spouses and offspring conducted in 2015 supplemented by the 2014 and 2016 TargetSmart national voter files to demonstrate that political correspondence between married couples and parent-offspring agreement have both increased substantially in the polarized era. We further demonstrate that the principal reason for increased spousal correspondence is mate selection based on politics. Spousal agreement, in turn, creates an “echo chamber” that facilitates intergenerational continuity. Overall, our results suggest a vicious cycle by which socialization exacerbates party polarization.","author":[{"dropping-particle":"","family":"Iyengar","given":"Shanto","non-dropping-particle":"","parse-names":false,"suffix":""},{"dropping-particle":"","family":"Konitzer","given":"Tobias","non-dropping-particle":"","parse-names":false,"suffix":""},{"dropping-particle":"","family":"Tedin","given":"Kent","non-dropping-particle":"","parse-names":false,"suffix":""}],"container-title":"Journal of Politics","id":"ITEM-1","issue":"4","issued":{"date-parts":[["2018"]]},"page":"1326-1338","title":"The home as a political fortress: Family agreement in an era of polarization","type":"article-journal","volume":"80"},"uris":["http://www.mendeley.com/documents/?uuid=7579bef3-5d98-43bb-b537-fdfced07325a"]},{"id":"ITEM-2","itemData":{"author":[{"dropping-particle":"","family":"Huckfeldt","given":"R.","non-dropping-particle":"","parse-names":false,"suffix":""},{"dropping-particle":"","family":"Sprague","given":"J.","non-dropping-particle":"","parse-names":false,"suffix":""}],"id":"ITEM-2","issued":{"date-parts":[["1995"]]},"publisher":"Cambridge University Press","publisher-place":"Cambridge, UK","title":"Citizens, Politics, and Social Communication: Information and Influence in an Election Campaign","type":"book"},"uris":["http://www.mendeley.com/documents/?uuid=5ca49d89-d7a4-4960-8a6d-866ff3f4eaf8"]},{"id":"ITEM-3","itemData":{"author":[{"dropping-particle":"","family":"Stoker","given":"L.","non-dropping-particle":"","parse-names":false,"suffix":""},{"dropping-particle":"","family":"Jennings","given":"M K","non-dropping-particle":"","parse-names":false,"suffix":""}],"container-title":"American Political Science Review","id":"ITEM-3","issue":"2","issued":{"date-parts":[["1995"]]},"page":"421-433","title":"Life-cycle transitions and political participation: the case of marriage","type":"article-journal","volume":"89"},"uris":["http://www.mendeley.com/documents/?uuid=c44b4e2f-a9b4-41c4-a0b2-0a887cc83680"]}],"mendeley":{"formattedCitation":"(Huckfeldt &amp; Sprague, 1995; Iyengar et al., 2018; Stoker &amp; Jennings, 1995)","plainTextFormattedCitation":"(Huckfeldt &amp; Sprague, 1995; Iyengar et al., 2018; Stoker &amp; Jennings, 1995)","previouslyFormattedCitation":"(Huckfeldt &amp; Sprague, 1995; Iyengar et al., 2018; Stoker &amp; Jennings, 1995)"},"properties":{"noteIndex":0},"schema":"https://github.com/citation-style-language/schema/raw/master/csl-citation.json"}</w:instrText>
      </w:r>
      <w:r w:rsidR="00E30B97">
        <w:rPr>
          <w:lang w:val="en-US"/>
        </w:rPr>
        <w:fldChar w:fldCharType="separate"/>
      </w:r>
      <w:r w:rsidR="00DB5868" w:rsidRPr="00DB5868">
        <w:rPr>
          <w:noProof/>
          <w:lang w:val="en-US"/>
        </w:rPr>
        <w:t>(Huckfeldt &amp; Sprague, 1995; Iyengar et al., 2018; Stoker &amp; Jennings, 1995)</w:t>
      </w:r>
      <w:r w:rsidR="00E30B97">
        <w:rPr>
          <w:lang w:val="en-US"/>
        </w:rPr>
        <w:fldChar w:fldCharType="end"/>
      </w:r>
      <w:r>
        <w:rPr>
          <w:lang w:val="en-US"/>
        </w:rPr>
        <w:t xml:space="preserve">. </w:t>
      </w:r>
      <w:r w:rsidR="00067EFC">
        <w:rPr>
          <w:lang w:val="en-US"/>
        </w:rPr>
        <w:t>I</w:t>
      </w:r>
      <w:r w:rsidR="0048492B">
        <w:rPr>
          <w:lang w:val="en-US"/>
        </w:rPr>
        <w:t xml:space="preserve">n the political participation literature the effect of marital status is </w:t>
      </w:r>
      <w:r w:rsidR="00B7367B">
        <w:rPr>
          <w:lang w:val="en-US"/>
        </w:rPr>
        <w:t>a key example</w:t>
      </w:r>
      <w:r w:rsidR="0048492B">
        <w:rPr>
          <w:lang w:val="en-US"/>
        </w:rPr>
        <w:t xml:space="preserve">: </w:t>
      </w:r>
      <w:r w:rsidR="00B7367B">
        <w:rPr>
          <w:lang w:val="en-US"/>
        </w:rPr>
        <w:t>i</w:t>
      </w:r>
      <w:r w:rsidR="0048492B">
        <w:rPr>
          <w:lang w:val="en-US"/>
        </w:rPr>
        <w:t>ndividuals that are married are likely to go out to vote</w:t>
      </w:r>
      <w:ins w:id="12" w:author="Niels Spierings" w:date="2021-08-24T13:24:00Z">
        <w:r w:rsidR="00AE5BD6">
          <w:rPr>
            <w:lang w:val="en-US"/>
          </w:rPr>
          <w:t xml:space="preserve">, which is argue to be </w:t>
        </w:r>
        <w:proofErr w:type="spellStart"/>
        <w:r w:rsidR="00AE5BD6">
          <w:rPr>
            <w:lang w:val="en-US"/>
          </w:rPr>
          <w:t>parly</w:t>
        </w:r>
      </w:ins>
      <w:proofErr w:type="spellEnd"/>
      <w:ins w:id="13" w:author="Niels Spierings" w:date="2021-08-24T13:25:00Z">
        <w:r w:rsidR="00AE5BD6">
          <w:rPr>
            <w:lang w:val="en-US"/>
          </w:rPr>
          <w:t xml:space="preserve"> caused by partner mobilization</w:t>
        </w:r>
      </w:ins>
      <w:r w:rsidR="00982DA9">
        <w:rPr>
          <w:lang w:val="en-US"/>
        </w:rPr>
        <w:t xml:space="preserve"> </w:t>
      </w:r>
      <w:r w:rsidR="00982DA9">
        <w:rPr>
          <w:lang w:val="en-US"/>
        </w:rPr>
        <w:fldChar w:fldCharType="begin" w:fldLock="1"/>
      </w:r>
      <w:r w:rsidR="00982DA9">
        <w:rPr>
          <w:lang w:val="en-US"/>
        </w:rPr>
        <w:instrText>ADDIN CSL_CITATION {"citationItems":[{"id":"ITEM-1","itemData":{"author":[{"dropping-particle":"","family":"Stoker","given":"L.","non-dropping-particle":"","parse-names":false,"suffix":""},{"dropping-particle":"","family":"Jennings","given":"M K","non-dropping-particle":"","parse-names":false,"suffix":""}],"container-title":"American Political Science Review","id":"ITEM-1","issue":"2","issued":{"date-parts":[["1995"]]},"page":"421-433","title":"Life-cycle transitions and political participation: the case of marriage","type":"article-journal","volume":"89"},"uris":["http://www.mendeley.com/documents/?uuid=c44b4e2f-a9b4-41c4-a0b2-0a887cc83680"]}],"mendeley":{"formattedCitation":"(Stoker &amp; Jennings, 1995)","plainTextFormattedCitation":"(Stoker &amp; Jennings, 1995)","previouslyFormattedCitation":"(Stoker &amp; Jennings, 1995)"},"properties":{"noteIndex":0},"schema":"https://github.com/citation-style-language/schema/raw/master/csl-citation.json"}</w:instrText>
      </w:r>
      <w:r w:rsidR="00982DA9">
        <w:rPr>
          <w:lang w:val="en-US"/>
        </w:rPr>
        <w:fldChar w:fldCharType="separate"/>
      </w:r>
      <w:r w:rsidR="00982DA9" w:rsidRPr="00982DA9">
        <w:rPr>
          <w:noProof/>
          <w:lang w:val="en-US"/>
        </w:rPr>
        <w:t>(Stoker &amp; Jennings, 1995)</w:t>
      </w:r>
      <w:r w:rsidR="00982DA9">
        <w:rPr>
          <w:lang w:val="en-US"/>
        </w:rPr>
        <w:fldChar w:fldCharType="end"/>
      </w:r>
      <w:r w:rsidR="0048492B">
        <w:rPr>
          <w:lang w:val="en-US"/>
        </w:rPr>
        <w:t xml:space="preserve">. </w:t>
      </w:r>
      <w:commentRangeStart w:id="14"/>
      <w:r w:rsidR="0048492B">
        <w:rPr>
          <w:lang w:val="en-US"/>
        </w:rPr>
        <w:t>The same can be said for having a partner that is highly educated</w:t>
      </w:r>
      <w:r w:rsidR="00E30B97">
        <w:rPr>
          <w:lang w:val="en-US"/>
        </w:rPr>
        <w:t xml:space="preserve"> </w:t>
      </w:r>
      <w:r w:rsidR="00E30B97">
        <w:rPr>
          <w:lang w:val="en-US"/>
        </w:rPr>
        <w:fldChar w:fldCharType="begin" w:fldLock="1"/>
      </w:r>
      <w:r w:rsidR="00E30B97">
        <w:rPr>
          <w:lang w:val="en-US"/>
        </w:rPr>
        <w:instrText>ADDIN CSL_CITATION {"citationItems":[{"id":"ITEM-1","itemData":{"DOI":"10.1016/j.electstud.2018.03.003","ISSN":"02613794","abstract":"A large literature finds a positive relationship between marriage and turnout. However, previous research has ignored the characteristics of the partner. This paper contributes by studying how a partner's education level is associated with individual turnout. The data cover the US for a time period of more than 40 years, as well as 24 European countries over a time period of 12 years. Including the partner's education level in a model of who votes shows that the partner effect on voting may have been misinterpreted in the previous literature. The relationship between having a partner and turnout is not as general as it is often assumed. Instead of a small positive effect for a large proportion of the population (married people), there is a substantively larger association between turnout and a small proportion of the population, namely, the less-educated individuals who have a highly educated partner.","author":[{"dropping-particle":"","family":"Frödin Gruneau","given":"Moa","non-dropping-particle":"","parse-names":false,"suffix":""}],"container-title":"Electoral Studies","id":"ITEM-1","issue":"March","issued":{"date-parts":[["2018"]]},"page":"48-56","title":"Reconsidering the partner effect on voting","type":"article-journal","volume":"53"},"uris":["http://www.mendeley.com/documents/?uuid=3f87b97d-0644-4b32-bec6-302635f276b3"]},{"id":"ITEM-2","itemData":{"DOI":"10.1111/jomf.12619","ISSN":"17413737","abstract":"Objective: The authors study how partners are relevant to voting. Background: Previous studies have assessed whether having a partner influences political participation. The authors focus on how having a partner may affect political participation in different ways. The authors theorize and analytically disentangle three mechanisms through which partners relate to voting. Method: The authors analyze the most recent wave of the European Social Survey and limit the analyses to people in a heterosexual relationship who cohabit with their partner (n = 23,373). In contrast to previous studies, the authors use Diagonal Reference Models, which allow them to disentangle the different ways in which partners affect voting. Results: The authors find that both the educational level of the respondents and that of their partners positively affect voting. In addition, the relative position of a person in an educationally heterogamous relationship proves to be related to voting: Citizens whose level of education is lower than that of their partner are less likely to vote than people who have the same level of education but who are in an educationally homogamous relationship. Conclusion: The authors argue that the lowest educated partner in a heterogamous relationship experiences a lower sense of entitlement to participate politically. This study increases the understanding of voting and underlines the political relevance of the family.","author":[{"dropping-particle":"","family":"Daenekindt","given":"Stijn","non-dropping-particle":"","parse-names":false,"suffix":""},{"dropping-particle":"","family":"Koster","given":"Willem","non-dropping-particle":"de","parse-names":false,"suffix":""},{"dropping-particle":"","family":"Waal","given":"Jeroen","non-dropping-particle":"van der","parse-names":false,"suffix":""}],"container-title":"Journal of Marriage and Family","id":"ITEM-2","issue":"3","issued":{"date-parts":[["2020"]]},"page":"1124-1134","title":"Partner Politics: How Partners Are Relevant to Voting","type":"article-journal","volume":"82"},"uris":["http://www.mendeley.com/documents/?uuid=80596480-b20f-48a5-ba21-079bcbf3376e"]}],"mendeley":{"formattedCitation":"(Daenekindt et al., 2020; Frödin Gruneau, 2018)","plainTextFormattedCitation":"(Daenekindt et al., 2020; Frödin Gruneau, 2018)","previouslyFormattedCitation":"(Daenekindt et al., 2020; Frödin Gruneau, 2018)"},"properties":{"noteIndex":0},"schema":"https://github.com/citation-style-language/schema/raw/master/csl-citation.json"}</w:instrText>
      </w:r>
      <w:r w:rsidR="00E30B97">
        <w:rPr>
          <w:lang w:val="en-US"/>
        </w:rPr>
        <w:fldChar w:fldCharType="separate"/>
      </w:r>
      <w:r w:rsidR="00E30B97" w:rsidRPr="00E30B97">
        <w:rPr>
          <w:noProof/>
          <w:lang w:val="en-US"/>
        </w:rPr>
        <w:t>(Daenekindt et al., 2020; Frödin Gruneau, 2018)</w:t>
      </w:r>
      <w:r w:rsidR="00E30B97">
        <w:rPr>
          <w:lang w:val="en-US"/>
        </w:rPr>
        <w:fldChar w:fldCharType="end"/>
      </w:r>
      <w:r w:rsidR="0048492B">
        <w:rPr>
          <w:lang w:val="en-US"/>
        </w:rPr>
        <w:t xml:space="preserve">. Moreover, the partner is the </w:t>
      </w:r>
      <w:r w:rsidR="00067EFC">
        <w:rPr>
          <w:lang w:val="en-US"/>
        </w:rPr>
        <w:t>person</w:t>
      </w:r>
      <w:r w:rsidR="0048492B">
        <w:rPr>
          <w:lang w:val="en-US"/>
        </w:rPr>
        <w:t xml:space="preserve"> whom an individual is most likely to discuss politics with</w:t>
      </w:r>
      <w:r w:rsidR="0014020D">
        <w:rPr>
          <w:lang w:val="en-US"/>
        </w:rPr>
        <w:t xml:space="preserve">, </w:t>
      </w:r>
      <w:r w:rsidR="0048492B">
        <w:rPr>
          <w:lang w:val="en-US"/>
        </w:rPr>
        <w:t>most close to</w:t>
      </w:r>
      <w:r w:rsidR="0014020D">
        <w:rPr>
          <w:lang w:val="en-US"/>
        </w:rPr>
        <w:t>, and exposed to on a daily basis</w:t>
      </w:r>
      <w:r w:rsidR="0048492B">
        <w:rPr>
          <w:lang w:val="en-US"/>
        </w:rPr>
        <w:t xml:space="preserve">. Also, </w:t>
      </w:r>
      <w:r w:rsidR="00402369">
        <w:rPr>
          <w:lang w:val="en-US"/>
        </w:rPr>
        <w:t>political homophily wi</w:t>
      </w:r>
      <w:commentRangeEnd w:id="14"/>
      <w:r w:rsidR="00AE5BD6">
        <w:rPr>
          <w:rStyle w:val="CommentReference"/>
        </w:rPr>
        <w:commentReference w:id="14"/>
      </w:r>
      <w:r w:rsidR="00402369">
        <w:rPr>
          <w:lang w:val="en-US"/>
        </w:rPr>
        <w:t>thin romantic partnerships is</w:t>
      </w:r>
      <w:r w:rsidR="0048492B">
        <w:rPr>
          <w:lang w:val="en-US"/>
        </w:rPr>
        <w:t xml:space="preserve"> </w:t>
      </w:r>
      <w:r w:rsidR="00402369">
        <w:rPr>
          <w:lang w:val="en-US"/>
        </w:rPr>
        <w:t>high</w:t>
      </w:r>
      <w:r w:rsidR="00E30B97">
        <w:rPr>
          <w:lang w:val="en-US"/>
        </w:rPr>
        <w:t xml:space="preserve"> </w:t>
      </w:r>
      <w:r w:rsidR="00E30B97">
        <w:rPr>
          <w:lang w:val="en-US"/>
        </w:rPr>
        <w:fldChar w:fldCharType="begin" w:fldLock="1"/>
      </w:r>
      <w:r w:rsidR="00E30B97">
        <w:rPr>
          <w:lang w:val="en-US"/>
        </w:rPr>
        <w:instrText>ADDIN CSL_CITATION {"citationItems":[{"id":"ITEM-1","itemData":{"DOI":"10.1086/698929","ISSN":"14682508","abstract":"The manifestations of party polarization in America are well known: legislative gridlock, harsh elite rhetoric, and at the level of the electorate, increasing hostility across the partisan divide. We investigate the ramifications of polarization for processes of family socialization. Using the classic 1965 Youth-Parent Political Socialization Panel data as a baseline, we employ original national surveys of spouses and offspring conducted in 2015 supplemented by the 2014 and 2016 TargetSmart national voter files to demonstrate that political correspondence between married couples and parent-offspring agreement have both increased substantially in the polarized era. We further demonstrate that the principal reason for increased spousal correspondence is mate selection based on politics. Spousal agreement, in turn, creates an “echo chamber” that facilitates intergenerational continuity. Overall, our results suggest a vicious cycle by which socialization exacerbates party polarization.","author":[{"dropping-particle":"","family":"Iyengar","given":"Shanto","non-dropping-particle":"","parse-names":false,"suffix":""},{"dropping-particle":"","family":"Konitzer","given":"Tobias","non-dropping-particle":"","parse-names":false,"suffix":""},{"dropping-particle":"","family":"Tedin","given":"Kent","non-dropping-particle":"","parse-names":false,"suffix":""}],"container-title":"Journal of Politics","id":"ITEM-1","issue":"4","issued":{"date-parts":[["2018"]]},"page":"1326-1338","title":"The home as a political fortress: Family agreement in an era of polarization","type":"article-journal","volume":"80"},"uris":["http://www.mendeley.com/documents/?uuid=7579bef3-5d98-43bb-b537-fdfced07325a"]},{"id":"ITEM-2","itemData":{"DOI":"10.1017/S0022381611000016","ISSN":"00223816","abstract":"Recent research has found a surprising degree of homogeneity in the personal political communication network of individuals but this work has focused largely on the tendency to sort into likeminded social, workplace, and residential political contexts. We extend this line of research into one of the most fundamental and consequential of political interactions - that between sexual mates. Using data on thousands of spouse pairs in the United States, we investigate the degree of concordance among mates on a variety of traits. Our findings show that physical and personality traits display only weakly positive and frequently insignificant correlations across spouses. Conversely, political attitudes display interspousal correlations that are among the strongest of all social and biometric traits. Further, it appears the political similarity of spouses derives in part from initial mate choice rather than persuasion and accommodation over the life of the relationship. © Copyright Southern Political Science Association 2011.","author":[{"dropping-particle":"","family":"Alford","given":"John R.","non-dropping-particle":"","parse-names":false,"suffix":""},{"dropping-particle":"","family":"Hatemi","given":"Peter K.","non-dropping-particle":"","parse-names":false,"suffix":""},{"dropping-particle":"","family":"Hibbing","given":"John R.","non-dropping-particle":"","parse-names":false,"suffix":""},{"dropping-particle":"","family":"Martin","given":"Nicholas G.","non-dropping-particle":"","parse-names":false,"suffix":""},{"dropping-particle":"","family":"Eaves","given":"Lindon J.","non-dropping-particle":"","parse-names":false,"suffix":""}],"container-title":"Journal of Politics","id":"ITEM-2","issue":"2","issued":{"date-parts":[["2011"]]},"page":"362-379","title":"The politics of mate choice","type":"article-journal","volume":"73"},"uris":["http://www.mendeley.com/documents/?uuid=7e3ff111-d141-4280-bfc1-c6f0bbad452a"]}],"mendeley":{"formattedCitation":"(Alford et al., 2011; Iyengar et al., 2018)","plainTextFormattedCitation":"(Alford et al., 2011; Iyengar et al., 2018)","previouslyFormattedCitation":"(Alford et al., 2011; Iyengar et al., 2018)"},"properties":{"noteIndex":0},"schema":"https://github.com/citation-style-language/schema/raw/master/csl-citation.json"}</w:instrText>
      </w:r>
      <w:r w:rsidR="00E30B97">
        <w:rPr>
          <w:lang w:val="en-US"/>
        </w:rPr>
        <w:fldChar w:fldCharType="separate"/>
      </w:r>
      <w:r w:rsidR="00E30B97" w:rsidRPr="00E30B97">
        <w:rPr>
          <w:noProof/>
          <w:lang w:val="en-US"/>
        </w:rPr>
        <w:t xml:space="preserve">(Alford et </w:t>
      </w:r>
      <w:r w:rsidR="00E30B97" w:rsidRPr="00E30B97">
        <w:rPr>
          <w:noProof/>
          <w:lang w:val="en-US"/>
        </w:rPr>
        <w:lastRenderedPageBreak/>
        <w:t>al., 2011; Iyengar et al., 2018)</w:t>
      </w:r>
      <w:r w:rsidR="00E30B97">
        <w:rPr>
          <w:lang w:val="en-US"/>
        </w:rPr>
        <w:fldChar w:fldCharType="end"/>
      </w:r>
      <w:r w:rsidR="00402369">
        <w:rPr>
          <w:lang w:val="en-US"/>
        </w:rPr>
        <w:t xml:space="preserve">. Partners tend to have similar political attitudes, even when they are just married and this </w:t>
      </w:r>
      <w:r>
        <w:rPr>
          <w:lang w:val="en-US"/>
        </w:rPr>
        <w:t>becomes stronger during the relationship</w:t>
      </w:r>
      <w:r w:rsidR="00E30B97">
        <w:rPr>
          <w:lang w:val="en-US"/>
        </w:rPr>
        <w:t xml:space="preserve"> </w:t>
      </w:r>
      <w:r w:rsidR="00E30B97">
        <w:rPr>
          <w:lang w:val="en-US"/>
        </w:rPr>
        <w:fldChar w:fldCharType="begin" w:fldLock="1"/>
      </w:r>
      <w:r w:rsidR="00E30B97">
        <w:rPr>
          <w:lang w:val="en-US"/>
        </w:rPr>
        <w:instrText>ADDIN CSL_CITATION {"citationItems":[{"id":"ITEM-1","itemData":{"DOI":"10.1017/S0022381611000016","ISSN":"00223816","abstract":"Recent research has found a surprising degree of homogeneity in the personal political communication network of individuals but this work has focused largely on the tendency to sort into likeminded social, workplace, and residential political contexts. We extend this line of research into one of the most fundamental and consequential of political interactions - that between sexual mates. Using data on thousands of spouse pairs in the United States, we investigate the degree of concordance among mates on a variety of traits. Our findings show that physical and personality traits display only weakly positive and frequently insignificant correlations across spouses. Conversely, political attitudes display interspousal correlations that are among the strongest of all social and biometric traits. Further, it appears the political similarity of spouses derives in part from initial mate choice rather than persuasion and accommodation over the life of the relationship. © Copyright Southern Political Science Association 2011.","author":[{"dropping-particle":"","family":"Alford","given":"John R.","non-dropping-particle":"","parse-names":false,"suffix":""},{"dropping-particle":"","family":"Hatemi","given":"Peter K.","non-dropping-particle":"","parse-names":false,"suffix":""},{"dropping-particle":"","family":"Hibbing","given":"John R.","non-dropping-particle":"","parse-names":false,"suffix":""},{"dropping-particle":"","family":"Martin","given":"Nicholas G.","non-dropping-particle":"","parse-names":false,"suffix":""},{"dropping-particle":"","family":"Eaves","given":"Lindon J.","non-dropping-particle":"","parse-names":false,"suffix":""}],"container-title":"Journal of Politics","id":"ITEM-1","issue":"2","issued":{"date-parts":[["2011"]]},"page":"362-379","title":"The politics of mate choice","type":"article-journal","volume":"73"},"uris":["http://www.mendeley.com/documents/?uuid=7e3ff111-d141-4280-bfc1-c6f0bbad452a"]}],"mendeley":{"formattedCitation":"(Alford et al., 2011)","plainTextFormattedCitation":"(Alford et al., 2011)","previouslyFormattedCitation":"(Alford et al., 2011)"},"properties":{"noteIndex":0},"schema":"https://github.com/citation-style-language/schema/raw/master/csl-citation.json"}</w:instrText>
      </w:r>
      <w:r w:rsidR="00E30B97">
        <w:rPr>
          <w:lang w:val="en-US"/>
        </w:rPr>
        <w:fldChar w:fldCharType="separate"/>
      </w:r>
      <w:r w:rsidR="00E30B97" w:rsidRPr="00E30B97">
        <w:rPr>
          <w:noProof/>
          <w:lang w:val="en-US"/>
        </w:rPr>
        <w:t>(Alford et al., 2011)</w:t>
      </w:r>
      <w:r w:rsidR="00E30B97">
        <w:rPr>
          <w:lang w:val="en-US"/>
        </w:rPr>
        <w:fldChar w:fldCharType="end"/>
      </w:r>
      <w:r w:rsidR="00402369">
        <w:rPr>
          <w:lang w:val="en-US"/>
        </w:rPr>
        <w:t xml:space="preserve">. </w:t>
      </w:r>
      <w:ins w:id="15" w:author="Niels Spierings" w:date="2021-08-24T13:26:00Z">
        <w:r w:rsidR="00AB5FC8">
          <w:rPr>
            <w:lang w:val="en-US"/>
          </w:rPr>
          <w:t>To summarize</w:t>
        </w:r>
      </w:ins>
      <w:del w:id="16" w:author="Niels Spierings" w:date="2021-08-24T13:26:00Z">
        <w:r w:rsidR="0048492B" w:rsidDel="00AB5FC8">
          <w:rPr>
            <w:lang w:val="en-US"/>
          </w:rPr>
          <w:delText>As such</w:delText>
        </w:r>
      </w:del>
      <w:r w:rsidR="0048492B">
        <w:rPr>
          <w:lang w:val="en-US"/>
        </w:rPr>
        <w:t xml:space="preserve">, romantic relationships are thus far from </w:t>
      </w:r>
      <w:commentRangeStart w:id="17"/>
      <w:r w:rsidR="0048492B">
        <w:rPr>
          <w:lang w:val="en-US"/>
        </w:rPr>
        <w:t>apolitical.</w:t>
      </w:r>
      <w:r w:rsidR="00AD2A08">
        <w:rPr>
          <w:lang w:val="en-US"/>
        </w:rPr>
        <w:t xml:space="preserve"> </w:t>
      </w:r>
      <w:commentRangeEnd w:id="17"/>
      <w:r w:rsidR="00AB5FC8">
        <w:rPr>
          <w:rStyle w:val="CommentReference"/>
        </w:rPr>
        <w:commentReference w:id="17"/>
      </w:r>
      <w:r w:rsidR="00B7367B">
        <w:rPr>
          <w:lang w:val="en-US"/>
        </w:rPr>
        <w:t xml:space="preserve">For the rest of this paper we will zoom in on political homophily in a romantic relationship and its possible </w:t>
      </w:r>
      <w:r w:rsidR="007858DB">
        <w:rPr>
          <w:lang w:val="en-US"/>
        </w:rPr>
        <w:t>antecedents</w:t>
      </w:r>
      <w:r w:rsidR="00B7367B">
        <w:rPr>
          <w:lang w:val="en-US"/>
        </w:rPr>
        <w:t>.</w:t>
      </w:r>
    </w:p>
    <w:p w14:paraId="5BA9AF2F" w14:textId="4F3C3078" w:rsidR="0048492B" w:rsidRDefault="0048492B" w:rsidP="00745A71">
      <w:pPr>
        <w:pStyle w:val="NoSpacing"/>
        <w:spacing w:line="480" w:lineRule="auto"/>
        <w:jc w:val="both"/>
        <w:rPr>
          <w:lang w:val="en-US"/>
        </w:rPr>
      </w:pPr>
      <w:r>
        <w:rPr>
          <w:lang w:val="en-US"/>
        </w:rPr>
        <w:tab/>
      </w:r>
      <w:r w:rsidR="00067EFC">
        <w:rPr>
          <w:lang w:val="en-US"/>
        </w:rPr>
        <w:t>P</w:t>
      </w:r>
      <w:r>
        <w:rPr>
          <w:lang w:val="en-US"/>
        </w:rPr>
        <w:t xml:space="preserve">olitical </w:t>
      </w:r>
      <w:r w:rsidR="0086388D">
        <w:rPr>
          <w:lang w:val="en-US"/>
        </w:rPr>
        <w:t>homophily</w:t>
      </w:r>
      <w:r>
        <w:rPr>
          <w:lang w:val="en-US"/>
        </w:rPr>
        <w:t xml:space="preserve"> </w:t>
      </w:r>
      <w:r w:rsidR="0086388D">
        <w:rPr>
          <w:lang w:val="en-US"/>
        </w:rPr>
        <w:t>within romantic</w:t>
      </w:r>
      <w:r>
        <w:rPr>
          <w:lang w:val="en-US"/>
        </w:rPr>
        <w:t xml:space="preserve"> relationship is likely to </w:t>
      </w:r>
      <w:r w:rsidR="0086388D">
        <w:rPr>
          <w:lang w:val="en-US"/>
        </w:rPr>
        <w:t>be the result of</w:t>
      </w:r>
      <w:r w:rsidR="00AD2A08">
        <w:rPr>
          <w:lang w:val="en-US"/>
        </w:rPr>
        <w:t>: selection</w:t>
      </w:r>
      <w:r w:rsidR="00067EFC">
        <w:rPr>
          <w:lang w:val="en-US"/>
        </w:rPr>
        <w:t xml:space="preserve"> effects</w:t>
      </w:r>
      <w:r w:rsidR="00AD2A08">
        <w:rPr>
          <w:lang w:val="en-US"/>
        </w:rPr>
        <w:t xml:space="preserve">, </w:t>
      </w:r>
      <w:commentRangeStart w:id="18"/>
      <w:r w:rsidR="00AD2A08">
        <w:rPr>
          <w:lang w:val="en-US"/>
        </w:rPr>
        <w:t>common context</w:t>
      </w:r>
      <w:commentRangeEnd w:id="18"/>
      <w:r w:rsidR="00086F89">
        <w:rPr>
          <w:rStyle w:val="CommentReference"/>
        </w:rPr>
        <w:commentReference w:id="18"/>
      </w:r>
      <w:r w:rsidR="00AD2A08">
        <w:rPr>
          <w:lang w:val="en-US"/>
        </w:rPr>
        <w:t>, or social influence. Politics plays a role in mate selection</w:t>
      </w:r>
      <w:r w:rsidR="001C55D9">
        <w:rPr>
          <w:lang w:val="en-US"/>
        </w:rPr>
        <w:t xml:space="preserve"> in the form of opinion homophily</w:t>
      </w:r>
      <w:r w:rsidR="00A27AEE">
        <w:rPr>
          <w:lang w:val="en-US"/>
        </w:rPr>
        <w:t xml:space="preserve"> </w:t>
      </w:r>
      <w:r w:rsidR="00A27AEE">
        <w:rPr>
          <w:lang w:val="en-US"/>
        </w:rPr>
        <w:fldChar w:fldCharType="begin" w:fldLock="1"/>
      </w:r>
      <w:r w:rsidR="00982DA9">
        <w:rPr>
          <w:lang w:val="en-US"/>
        </w:rPr>
        <w:instrText>ADDIN CSL_CITATION {"citationItems":[{"id":"ITEM-1","itemData":{"author":[{"dropping-particle":"","family":"Huber","given":"Gregory A","non-dropping-particle":"","parse-names":false,"suffix":""},{"dropping-particle":"","family":"Malhotra","given":"Neil","non-dropping-particle":"","parse-names":false,"suffix":""}],"id":"ITEM-1","issue":"1","issued":{"date-parts":[["2017"]]},"title":"Political Homophily in Social Relationships: Evidence from Online Dating Behavior","type":"article-journal","volume":"79"},"uris":["http://www.mendeley.com/documents/?uuid=a45e5727-44a3-493b-b45a-dfbb3512ac89"]}],"mendeley":{"formattedCitation":"(Huber &amp; Malhotra, 2017)","plainTextFormattedCitation":"(Huber &amp; Malhotra, 2017)","previouslyFormattedCitation":"(Huber &amp; Malhotra, 2017)"},"properties":{"noteIndex":0},"schema":"https://github.com/citation-style-language/schema/raw/master/csl-citation.json"}</w:instrText>
      </w:r>
      <w:r w:rsidR="00A27AEE">
        <w:rPr>
          <w:lang w:val="en-US"/>
        </w:rPr>
        <w:fldChar w:fldCharType="separate"/>
      </w:r>
      <w:r w:rsidR="00A27AEE" w:rsidRPr="00A27AEE">
        <w:rPr>
          <w:noProof/>
          <w:lang w:val="en-US"/>
        </w:rPr>
        <w:t>(Huber &amp; Malhotra, 2017)</w:t>
      </w:r>
      <w:r w:rsidR="00A27AEE">
        <w:rPr>
          <w:lang w:val="en-US"/>
        </w:rPr>
        <w:fldChar w:fldCharType="end"/>
      </w:r>
      <w:r w:rsidR="00AD2A08">
        <w:rPr>
          <w:lang w:val="en-US"/>
        </w:rPr>
        <w:t xml:space="preserve">. </w:t>
      </w:r>
      <w:r w:rsidR="001C55D9">
        <w:rPr>
          <w:lang w:val="en-US"/>
        </w:rPr>
        <w:t>For instance, r</w:t>
      </w:r>
      <w:r w:rsidR="00AD2A08">
        <w:rPr>
          <w:lang w:val="en-US"/>
        </w:rPr>
        <w:t xml:space="preserve">esearch on online dating behavior has shown that </w:t>
      </w:r>
      <w:r w:rsidR="00E005E4">
        <w:rPr>
          <w:lang w:val="en-US"/>
        </w:rPr>
        <w:t>individuals</w:t>
      </w:r>
      <w:r w:rsidR="00AD2A08">
        <w:rPr>
          <w:lang w:val="en-US"/>
        </w:rPr>
        <w:t xml:space="preserve"> are attracted to likeminded potential partners and they are also more likely to sustain communication</w:t>
      </w:r>
      <w:r w:rsidR="001C55D9">
        <w:rPr>
          <w:lang w:val="en-US"/>
        </w:rPr>
        <w:t xml:space="preserve"> than dissimilar pairs</w:t>
      </w:r>
      <w:r w:rsidR="00A27AEE">
        <w:rPr>
          <w:lang w:val="en-US"/>
        </w:rPr>
        <w:t xml:space="preserve"> </w:t>
      </w:r>
      <w:ins w:id="19" w:author="Niels Spierings" w:date="2021-08-24T13:27:00Z">
        <w:r w:rsidR="00AB5FC8">
          <w:rPr>
            <w:lang w:val="en-US"/>
          </w:rPr>
          <w:t>(REF)</w:t>
        </w:r>
      </w:ins>
      <w:r w:rsidR="001C55D9">
        <w:rPr>
          <w:lang w:val="en-US"/>
        </w:rPr>
        <w:t xml:space="preserve">. </w:t>
      </w:r>
      <w:r w:rsidR="00E005E4">
        <w:rPr>
          <w:lang w:val="en-US"/>
        </w:rPr>
        <w:t>Political homophily could also arise from a similar exposure to external conditions. For instance, couples tend to operate in the same social contexts and foci and as such be exposed to similar sources of influence (media</w:t>
      </w:r>
      <w:r w:rsidR="00AD16EE">
        <w:rPr>
          <w:lang w:val="en-US"/>
        </w:rPr>
        <w:t>,</w:t>
      </w:r>
      <w:r w:rsidR="00E005E4">
        <w:rPr>
          <w:lang w:val="en-US"/>
        </w:rPr>
        <w:t xml:space="preserve"> family, </w:t>
      </w:r>
      <w:r w:rsidR="00AD16EE">
        <w:rPr>
          <w:lang w:val="en-US"/>
        </w:rPr>
        <w:t xml:space="preserve">and </w:t>
      </w:r>
      <w:r w:rsidR="00E005E4">
        <w:rPr>
          <w:lang w:val="en-US"/>
        </w:rPr>
        <w:t xml:space="preserve">friends). As such, this shared exposure creates similarity in political views and political </w:t>
      </w:r>
      <w:r w:rsidR="00E25F6E">
        <w:rPr>
          <w:lang w:val="en-US"/>
        </w:rPr>
        <w:t>behavior</w:t>
      </w:r>
      <w:r w:rsidR="00E005E4">
        <w:rPr>
          <w:lang w:val="en-US"/>
        </w:rPr>
        <w:t>.</w:t>
      </w:r>
      <w:r w:rsidR="00EE329D">
        <w:rPr>
          <w:lang w:val="en-US"/>
        </w:rPr>
        <w:t xml:space="preserve"> Social influence is a third possible mechanism</w:t>
      </w:r>
      <w:r w:rsidR="007858DB">
        <w:rPr>
          <w:lang w:val="en-US"/>
        </w:rPr>
        <w:t>. Partners are the most important discussion partner and they are also exposed to each other for a long period of time. As such it is likely that their political attitudes converge over time</w:t>
      </w:r>
      <w:r w:rsidR="00AD16EE">
        <w:rPr>
          <w:lang w:val="en-US"/>
        </w:rPr>
        <w:t>, e</w:t>
      </w:r>
      <w:r w:rsidR="007858DB">
        <w:rPr>
          <w:lang w:val="en-US"/>
        </w:rPr>
        <w:t xml:space="preserve">ither through persuasion or by </w:t>
      </w:r>
      <w:commentRangeStart w:id="20"/>
      <w:r w:rsidR="007858DB">
        <w:rPr>
          <w:lang w:val="en-US"/>
        </w:rPr>
        <w:t>adaption</w:t>
      </w:r>
      <w:commentRangeEnd w:id="20"/>
      <w:r w:rsidR="00AB5FC8">
        <w:rPr>
          <w:rStyle w:val="CommentReference"/>
        </w:rPr>
        <w:commentReference w:id="20"/>
      </w:r>
      <w:r w:rsidR="007858DB">
        <w:rPr>
          <w:lang w:val="en-US"/>
        </w:rPr>
        <w:t xml:space="preserve">. </w:t>
      </w:r>
    </w:p>
    <w:p w14:paraId="46F38BAC" w14:textId="1FC4C8AE" w:rsidR="004B78A0" w:rsidRDefault="00075683" w:rsidP="00745A71">
      <w:pPr>
        <w:pStyle w:val="NoSpacing"/>
        <w:spacing w:line="480" w:lineRule="auto"/>
        <w:ind w:firstLine="708"/>
        <w:jc w:val="both"/>
        <w:rPr>
          <w:lang w:val="en-US"/>
        </w:rPr>
      </w:pPr>
      <w:r>
        <w:rPr>
          <w:lang w:val="en-US"/>
        </w:rPr>
        <w:t>Even though we have information on</w:t>
      </w:r>
      <w:r w:rsidR="00253C27">
        <w:rPr>
          <w:lang w:val="en-US"/>
        </w:rPr>
        <w:t xml:space="preserve"> these</w:t>
      </w:r>
      <w:r w:rsidR="00067EFC">
        <w:rPr>
          <w:lang w:val="en-US"/>
        </w:rPr>
        <w:t xml:space="preserve"> </w:t>
      </w:r>
      <w:r>
        <w:rPr>
          <w:lang w:val="en-US"/>
        </w:rPr>
        <w:t xml:space="preserve">possible mechanisms </w:t>
      </w:r>
      <w:r w:rsidR="00280632">
        <w:rPr>
          <w:lang w:val="en-US"/>
        </w:rPr>
        <w:t>that could cause</w:t>
      </w:r>
      <w:r>
        <w:rPr>
          <w:lang w:val="en-US"/>
        </w:rPr>
        <w:t xml:space="preserve"> political homophily, we do not know how the </w:t>
      </w:r>
      <w:r w:rsidR="00EE329D">
        <w:rPr>
          <w:lang w:val="en-US"/>
        </w:rPr>
        <w:t xml:space="preserve">different </w:t>
      </w:r>
      <w:r>
        <w:rPr>
          <w:lang w:val="en-US"/>
        </w:rPr>
        <w:t xml:space="preserve">processes </w:t>
      </w:r>
      <w:r w:rsidR="00AD16EE">
        <w:rPr>
          <w:lang w:val="en-US"/>
        </w:rPr>
        <w:t>play</w:t>
      </w:r>
      <w:r>
        <w:rPr>
          <w:lang w:val="en-US"/>
        </w:rPr>
        <w:t xml:space="preserve"> out in reality.</w:t>
      </w:r>
      <w:r w:rsidR="00EE329D">
        <w:rPr>
          <w:lang w:val="en-US"/>
        </w:rPr>
        <w:t xml:space="preserve"> It is likely that all three mechanism</w:t>
      </w:r>
      <w:ins w:id="21" w:author="Niels Spierings" w:date="2021-08-24T13:32:00Z">
        <w:r w:rsidR="00AB5FC8">
          <w:rPr>
            <w:lang w:val="en-US"/>
          </w:rPr>
          <w:t>s</w:t>
        </w:r>
      </w:ins>
      <w:r w:rsidR="00EE329D">
        <w:rPr>
          <w:lang w:val="en-US"/>
        </w:rPr>
        <w:t xml:space="preserve"> operate at the same time, with some being more </w:t>
      </w:r>
      <w:r w:rsidR="00166B7D">
        <w:rPr>
          <w:lang w:val="en-US"/>
        </w:rPr>
        <w:t>dominant</w:t>
      </w:r>
      <w:r w:rsidR="00EE329D">
        <w:rPr>
          <w:lang w:val="en-US"/>
        </w:rPr>
        <w:t xml:space="preserve"> than others. </w:t>
      </w:r>
      <w:commentRangeStart w:id="22"/>
      <w:commentRangeStart w:id="23"/>
      <w:r w:rsidR="00253C27">
        <w:rPr>
          <w:lang w:val="en-US"/>
        </w:rPr>
        <w:t>In this paper we will focus on the third mechanisms: social influence</w:t>
      </w:r>
      <w:commentRangeEnd w:id="22"/>
      <w:r w:rsidR="00086F89">
        <w:rPr>
          <w:rStyle w:val="CommentReference"/>
        </w:rPr>
        <w:commentReference w:id="22"/>
      </w:r>
      <w:commentRangeEnd w:id="23"/>
      <w:r w:rsidR="00AB5FC8">
        <w:rPr>
          <w:rStyle w:val="CommentReference"/>
        </w:rPr>
        <w:commentReference w:id="23"/>
      </w:r>
      <w:r w:rsidR="00253C27">
        <w:rPr>
          <w:lang w:val="en-US"/>
        </w:rPr>
        <w:t>. A mechanism that has the ability to work as an amplifier for political divisions. By controlling for the selection and common contexts partners are exposed to</w:t>
      </w:r>
      <w:ins w:id="24" w:author="Niels Spierings" w:date="2021-08-24T13:32:00Z">
        <w:r w:rsidR="00AB5FC8">
          <w:rPr>
            <w:lang w:val="en-US"/>
          </w:rPr>
          <w:t>,</w:t>
        </w:r>
      </w:ins>
      <w:r w:rsidR="00253C27">
        <w:rPr>
          <w:lang w:val="en-US"/>
        </w:rPr>
        <w:t xml:space="preserve"> we hope to extract the size of political </w:t>
      </w:r>
      <w:r w:rsidR="00AD16EE">
        <w:rPr>
          <w:lang w:val="en-US"/>
        </w:rPr>
        <w:t xml:space="preserve">social </w:t>
      </w:r>
      <w:r w:rsidR="00253C27">
        <w:rPr>
          <w:lang w:val="en-US"/>
        </w:rPr>
        <w:t xml:space="preserve">influence (if any). As such we </w:t>
      </w:r>
      <w:r w:rsidR="007D6369">
        <w:rPr>
          <w:lang w:val="en-US"/>
        </w:rPr>
        <w:t>address the research question</w:t>
      </w:r>
      <w:r w:rsidR="004B78A0">
        <w:rPr>
          <w:lang w:val="en-US"/>
        </w:rPr>
        <w:t xml:space="preserve">: </w:t>
      </w:r>
      <w:r w:rsidR="00304B70">
        <w:rPr>
          <w:lang w:val="en-US"/>
        </w:rPr>
        <w:t xml:space="preserve">“To what extent and </w:t>
      </w:r>
      <w:commentRangeStart w:id="25"/>
      <w:r w:rsidR="00304B70">
        <w:rPr>
          <w:lang w:val="en-US"/>
        </w:rPr>
        <w:t xml:space="preserve">how </w:t>
      </w:r>
      <w:commentRangeEnd w:id="25"/>
      <w:r w:rsidR="00AB5FC8">
        <w:rPr>
          <w:rStyle w:val="CommentReference"/>
        </w:rPr>
        <w:commentReference w:id="25"/>
      </w:r>
      <w:r w:rsidR="00304B70">
        <w:rPr>
          <w:lang w:val="en-US"/>
        </w:rPr>
        <w:t>are individuals’ political attitudes influenced by the political attitudes of their partner?”</w:t>
      </w:r>
    </w:p>
    <w:p w14:paraId="34D3686D" w14:textId="7918619C" w:rsidR="0010136C" w:rsidRDefault="00AB5FC8" w:rsidP="00745A71">
      <w:pPr>
        <w:pStyle w:val="NoSpacing"/>
        <w:spacing w:line="480" w:lineRule="auto"/>
        <w:jc w:val="both"/>
        <w:rPr>
          <w:lang w:val="en-US"/>
        </w:rPr>
      </w:pPr>
      <w:proofErr w:type="spellStart"/>
      <w:ins w:id="26" w:author="Niels Spierings" w:date="2021-08-24T13:32:00Z">
        <w:r>
          <w:rPr>
            <w:lang w:val="en-US"/>
          </w:rPr>
          <w:lastRenderedPageBreak/>
          <w:t>B</w:t>
        </w:r>
      </w:ins>
      <w:ins w:id="27" w:author="Niels Spierings" w:date="2021-08-24T13:33:00Z">
        <w:r>
          <w:rPr>
            <w:lang w:val="en-US"/>
          </w:rPr>
          <w:t>esided</w:t>
        </w:r>
        <w:proofErr w:type="spellEnd"/>
        <w:r>
          <w:rPr>
            <w:lang w:val="en-US"/>
          </w:rPr>
          <w:t xml:space="preserve"> assessing the degree of influence, </w:t>
        </w:r>
      </w:ins>
      <w:del w:id="28" w:author="Niels Spierings" w:date="2021-08-24T13:33:00Z">
        <w:r w:rsidR="00AD16EE" w:rsidDel="00AB5FC8">
          <w:rPr>
            <w:lang w:val="en-US"/>
          </w:rPr>
          <w:delText xml:space="preserve">In this paper, </w:delText>
        </w:r>
      </w:del>
      <w:r w:rsidR="00AD16EE">
        <w:rPr>
          <w:lang w:val="en-US"/>
        </w:rPr>
        <w:t>w</w:t>
      </w:r>
      <w:r w:rsidR="00304B70">
        <w:rPr>
          <w:lang w:val="en-US"/>
        </w:rPr>
        <w:t xml:space="preserve">e aim to delve deeper and examine </w:t>
      </w:r>
      <w:r w:rsidR="007D6369">
        <w:rPr>
          <w:lang w:val="en-US"/>
        </w:rPr>
        <w:t xml:space="preserve">the influence process in more detail </w:t>
      </w:r>
      <w:ins w:id="29" w:author="Niels Spierings" w:date="2021-08-24T13:33:00Z">
        <w:r>
          <w:rPr>
            <w:lang w:val="en-US"/>
          </w:rPr>
          <w:t xml:space="preserve">in this paper, </w:t>
        </w:r>
      </w:ins>
      <w:r w:rsidR="007D6369">
        <w:rPr>
          <w:lang w:val="en-US"/>
        </w:rPr>
        <w:t xml:space="preserve">by looking how gender and educational differences condition the influence mechanism. </w:t>
      </w:r>
      <w:r w:rsidR="00A94610">
        <w:rPr>
          <w:lang w:val="en-US"/>
        </w:rPr>
        <w:t xml:space="preserve">Not all couples are the same and </w:t>
      </w:r>
      <w:del w:id="30" w:author="Niels Spierings" w:date="2021-08-24T13:33:00Z">
        <w:r w:rsidR="00A94610" w:rsidDel="00AB5FC8">
          <w:rPr>
            <w:lang w:val="en-US"/>
          </w:rPr>
          <w:delText xml:space="preserve">therefore </w:delText>
        </w:r>
      </w:del>
      <w:r w:rsidR="00A94610">
        <w:rPr>
          <w:lang w:val="en-US"/>
        </w:rPr>
        <w:t>differences between couples are likely to affect the influence mechanism. For instance, research on partner effects on voting indicates that – assuming heterosexual couples – the male partner’s political position has more impact on the female partner’s position than vice versa</w:t>
      </w:r>
      <w:r w:rsidR="0007648C">
        <w:rPr>
          <w:lang w:val="en-US"/>
        </w:rPr>
        <w:t xml:space="preserve"> </w:t>
      </w:r>
      <w:commentRangeStart w:id="31"/>
      <w:r w:rsidR="0007648C">
        <w:rPr>
          <w:lang w:val="en-US"/>
        </w:rPr>
        <w:fldChar w:fldCharType="begin" w:fldLock="1"/>
      </w:r>
      <w:r w:rsidR="0007648C">
        <w:rPr>
          <w:lang w:val="en-US"/>
        </w:rPr>
        <w:instrText>ADDIN CSL_CITATION {"citationItems":[{"id":"ITEM-1","itemData":{"DOI":"10.1086/686972","ISSN":"14682508","abstract":"Explaining social policy preferences has become a major topic in comparative politics with labor market risk as a key determinant of these preferences. However, one uestion continues to loom large: are preference divides blurred by mixed households, that is, secure labor market participants living with vulnerable partners? In this article, we build on the insider-outsider literature and show that while the household does matter, its mitigating effect is limited in scope and strongly conditional on gender. Women's preferences depend on their partner's labor market situation, while men's preferences are unaffected by it. Overall, only a small minority of the population across Western Europe benefits from a \"household safety net.\" Our findings have important implications for understanding the politicization of insideroutsider divides.","author":[{"dropping-particle":"","family":"Häusermann","given":"Silja","non-dropping-particle":"","parse-names":false,"suffix":""},{"dropping-particle":"","family":"Kurer","given":"Thomas","non-dropping-particle":"","parse-names":false,"suffix":""},{"dropping-particle":"","family":"Schwander","given":"Hanna","non-dropping-particle":"","parse-names":false,"suffix":""}],"container-title":"Journal of Politics","id":"ITEM-1","issue":"4","issued":{"date-parts":[["2016"]]},"page":"1045-1060","title":"Sharing the risk? Households, labor market vulnerability, and social policy preferences in Western Europe","type":"article-journal","volume":"78"},"uris":["http://www.mendeley.com/documents/?uuid=9c79e945-3e6b-411b-9f4d-328f29f01315"]}],"mendeley":{"formattedCitation":"(Häusermann et al., 2016)","plainTextFormattedCitation":"(Häusermann et al., 2016)","previouslyFormattedCitation":"(Häusermann et al., 2016)"},"properties":{"noteIndex":0},"schema":"https://github.com/citation-style-language/schema/raw/master/csl-citation.json"}</w:instrText>
      </w:r>
      <w:r w:rsidR="0007648C">
        <w:rPr>
          <w:lang w:val="en-US"/>
        </w:rPr>
        <w:fldChar w:fldCharType="separate"/>
      </w:r>
      <w:r w:rsidR="0007648C" w:rsidRPr="0007648C">
        <w:rPr>
          <w:noProof/>
          <w:lang w:val="en-US"/>
        </w:rPr>
        <w:t>(Häusermann et al., 2016)</w:t>
      </w:r>
      <w:r w:rsidR="0007648C">
        <w:rPr>
          <w:lang w:val="en-US"/>
        </w:rPr>
        <w:fldChar w:fldCharType="end"/>
      </w:r>
      <w:commentRangeEnd w:id="31"/>
      <w:r w:rsidR="0045757D">
        <w:rPr>
          <w:rStyle w:val="CommentReference"/>
        </w:rPr>
        <w:commentReference w:id="31"/>
      </w:r>
      <w:r w:rsidR="00A94610">
        <w:rPr>
          <w:lang w:val="en-US"/>
        </w:rPr>
        <w:t xml:space="preserve">. As such partner influence is – in the case of voting – a highly gendered effect. </w:t>
      </w:r>
      <w:r w:rsidR="0010136C">
        <w:rPr>
          <w:lang w:val="en-US"/>
        </w:rPr>
        <w:t>Similarly, education</w:t>
      </w:r>
      <w:ins w:id="32" w:author="Niels Spierings" w:date="2021-08-24T13:34:00Z">
        <w:r>
          <w:rPr>
            <w:lang w:val="en-US"/>
          </w:rPr>
          <w:t>al</w:t>
        </w:r>
      </w:ins>
      <w:r w:rsidR="0010136C">
        <w:rPr>
          <w:lang w:val="en-US"/>
        </w:rPr>
        <w:t xml:space="preserve"> differences within couples are likely to play a role in moderating the influence effects. Research on partner effects on voting show</w:t>
      </w:r>
      <w:r w:rsidR="009144B3">
        <w:rPr>
          <w:lang w:val="en-US"/>
        </w:rPr>
        <w:t>s</w:t>
      </w:r>
      <w:r w:rsidR="0010136C">
        <w:rPr>
          <w:lang w:val="en-US"/>
        </w:rPr>
        <w:t xml:space="preserve"> that the partners education has a </w:t>
      </w:r>
      <w:r w:rsidR="009144B3">
        <w:rPr>
          <w:lang w:val="en-US"/>
        </w:rPr>
        <w:t>positive</w:t>
      </w:r>
      <w:r w:rsidR="0010136C">
        <w:rPr>
          <w:lang w:val="en-US"/>
        </w:rPr>
        <w:t xml:space="preserve"> effect on turning out to vote</w:t>
      </w:r>
      <w:r w:rsidR="00266E4A">
        <w:rPr>
          <w:lang w:val="en-US"/>
        </w:rPr>
        <w:t xml:space="preserve"> </w:t>
      </w:r>
      <w:r w:rsidR="00266E4A">
        <w:rPr>
          <w:lang w:val="en-US"/>
        </w:rPr>
        <w:fldChar w:fldCharType="begin" w:fldLock="1"/>
      </w:r>
      <w:r w:rsidR="00482F33">
        <w:rPr>
          <w:lang w:val="en-US"/>
        </w:rPr>
        <w:instrText>ADDIN CSL_CITATION {"citationItems":[{"id":"ITEM-1","itemData":{"DOI":"10.1016/j.electstud.2018.03.003","ISSN":"02613794","abstract":"A large literature finds a positive relationship between marriage and turnout. However, previous research has ignored the characteristics of the partner. This paper contributes by studying how a partner's education level is associated with individual turnout. The data cover the US for a time period of more than 40 years, as well as 24 European countries over a time period of 12 years. Including the partner's education level in a model of who votes shows that the partner effect on voting may have been misinterpreted in the previous literature. The relationship between having a partner and turnout is not as general as it is often assumed. Instead of a small positive effect for a large proportion of the population (married people), there is a substantively larger association between turnout and a small proportion of the population, namely, the less-educated individuals who have a highly educated partner.","author":[{"dropping-particle":"","family":"Frödin Gruneau","given":"Moa","non-dropping-particle":"","parse-names":false,"suffix":""}],"container-title":"Electoral Studies","id":"ITEM-1","issue":"March","issued":{"date-parts":[["2018"]]},"page":"48-56","title":"Reconsidering the partner effect on voting","type":"article-journal","volume":"53"},"uris":["http://www.mendeley.com/documents/?uuid=3f87b97d-0644-4b32-bec6-302635f276b3"]},{"id":"ITEM-2","itemData":{"DOI":"10.1111/jomf.12619","ISSN":"17413737","abstract":"Objective: The authors study how partners are relevant to voting. Background: Previous studies have assessed whether having a partner influences political participation. The authors focus on how having a partner may affect political participation in different ways. The authors theorize and analytically disentangle three mechanisms through which partners relate to voting. Method: The authors analyze the most recent wave of the European Social Survey and limit the analyses to people in a heterosexual relationship who cohabit with their partner (n = 23,373). In contrast to previous studies, the authors use Diagonal Reference Models, which allow them to disentangle the different ways in which partners affect voting. Results: The authors find that both the educational level of the respondents and that of their partners positively affect voting. In addition, the relative position of a person in an educationally heterogamous relationship proves to be related to voting: Citizens whose level of education is lower than that of their partner are less likely to vote than people who have the same level of education but who are in an educationally homogamous relationship. Conclusion: The authors argue that the lowest educated partner in a heterogamous relationship experiences a lower sense of entitlement to participate politically. This study increases the understanding of voting and underlines the political relevance of the family.","author":[{"dropping-particle":"","family":"Daenekindt","given":"Stijn","non-dropping-particle":"","parse-names":false,"suffix":""},{"dropping-particle":"","family":"Koster","given":"Willem","non-dropping-particle":"de","parse-names":false,"suffix":""},{"dropping-particle":"","family":"Waal","given":"Jeroen","non-dropping-particle":"van der","parse-names":false,"suffix":""}],"container-title":"Journal of Marriage and Family","id":"ITEM-2","issue":"3","issued":{"date-parts":[["2020"]]},"page":"1124-1134","title":"Partner Politics: How Partners Are Relevant to Voting","type":"article-journal","volume":"82"},"uris":["http://www.mendeley.com/documents/?uuid=80596480-b20f-48a5-ba21-079bcbf3376e"]}],"mendeley":{"formattedCitation":"(Daenekindt et al., 2020; Frödin Gruneau, 2018)","plainTextFormattedCitation":"(Daenekindt et al., 2020; Frödin Gruneau, 2018)","previouslyFormattedCitation":"(Daenekindt et al., 2020; Frödin Gruneau, 2018)"},"properties":{"noteIndex":0},"schema":"https://github.com/citation-style-language/schema/raw/master/csl-citation.json"}</w:instrText>
      </w:r>
      <w:r w:rsidR="00266E4A">
        <w:rPr>
          <w:lang w:val="en-US"/>
        </w:rPr>
        <w:fldChar w:fldCharType="separate"/>
      </w:r>
      <w:r w:rsidR="0007648C" w:rsidRPr="0007648C">
        <w:rPr>
          <w:noProof/>
          <w:lang w:val="en-US"/>
        </w:rPr>
        <w:t>(Daenekindt et al., 2020; Frödin Gruneau, 2018)</w:t>
      </w:r>
      <w:r w:rsidR="00266E4A">
        <w:rPr>
          <w:lang w:val="en-US"/>
        </w:rPr>
        <w:fldChar w:fldCharType="end"/>
      </w:r>
      <w:ins w:id="33" w:author="Niels Spierings" w:date="2021-08-24T13:34:00Z">
        <w:r>
          <w:rPr>
            <w:lang w:val="en-US"/>
          </w:rPr>
          <w:t>, and that this</w:t>
        </w:r>
      </w:ins>
      <w:del w:id="34" w:author="Niels Spierings" w:date="2021-08-24T13:34:00Z">
        <w:r w:rsidR="0010136C" w:rsidDel="00AB5FC8">
          <w:rPr>
            <w:lang w:val="en-US"/>
          </w:rPr>
          <w:delText>. This</w:delText>
        </w:r>
      </w:del>
      <w:r w:rsidR="0010136C">
        <w:rPr>
          <w:lang w:val="en-US"/>
        </w:rPr>
        <w:t xml:space="preserve"> effect is </w:t>
      </w:r>
      <w:del w:id="35" w:author="Niels Spierings" w:date="2021-08-24T13:34:00Z">
        <w:r w:rsidR="0010136C" w:rsidDel="00AB5FC8">
          <w:rPr>
            <w:lang w:val="en-US"/>
          </w:rPr>
          <w:delText xml:space="preserve">even </w:delText>
        </w:r>
      </w:del>
      <w:r w:rsidR="0010136C">
        <w:rPr>
          <w:lang w:val="en-US"/>
        </w:rPr>
        <w:t xml:space="preserve">greater when </w:t>
      </w:r>
      <w:r w:rsidR="00220C91">
        <w:rPr>
          <w:lang w:val="en-US"/>
        </w:rPr>
        <w:t>one partner has a higher level of education than the other</w:t>
      </w:r>
      <w:ins w:id="36" w:author="Niels Spierings" w:date="2021-08-24T13:34:00Z">
        <w:r>
          <w:rPr>
            <w:lang w:val="en-US"/>
          </w:rPr>
          <w:t xml:space="preserve"> (REF)</w:t>
        </w:r>
      </w:ins>
      <w:r w:rsidR="00220C91">
        <w:rPr>
          <w:lang w:val="en-US"/>
        </w:rPr>
        <w:t>. As such, it is likely that such an effect is also present when we look a</w:t>
      </w:r>
      <w:r w:rsidR="00067EFC">
        <w:rPr>
          <w:lang w:val="en-US"/>
        </w:rPr>
        <w:t>t</w:t>
      </w:r>
      <w:r w:rsidR="00220C91">
        <w:rPr>
          <w:lang w:val="en-US"/>
        </w:rPr>
        <w:t xml:space="preserve"> the </w:t>
      </w:r>
      <w:r w:rsidR="009144B3">
        <w:rPr>
          <w:lang w:val="en-US"/>
        </w:rPr>
        <w:t>influence</w:t>
      </w:r>
      <w:r w:rsidR="00220C91">
        <w:rPr>
          <w:lang w:val="en-US"/>
        </w:rPr>
        <w:t xml:space="preserve"> effects on political attitudes. Nevertheless, to this date these effects are not tested yet empirically. As such we will address the following research question in this paper: “</w:t>
      </w:r>
      <w:r w:rsidR="00833F01">
        <w:rPr>
          <w:lang w:val="en-US"/>
        </w:rPr>
        <w:t>To what extent does a partner’s level of education and gender moderate social influence effects within romantic partnerships?</w:t>
      </w:r>
      <w:r w:rsidR="00220C91">
        <w:rPr>
          <w:lang w:val="en-US"/>
        </w:rPr>
        <w:t xml:space="preserve">”. </w:t>
      </w:r>
    </w:p>
    <w:p w14:paraId="1A528AA5" w14:textId="5FBD57D0" w:rsidR="009144B3" w:rsidRDefault="00A43AC1" w:rsidP="00745A71">
      <w:pPr>
        <w:spacing w:line="480" w:lineRule="auto"/>
        <w:ind w:firstLine="708"/>
        <w:jc w:val="both"/>
        <w:rPr>
          <w:lang w:val="en-US"/>
        </w:rPr>
      </w:pPr>
      <w:r>
        <w:rPr>
          <w:lang w:val="en-US"/>
        </w:rPr>
        <w:t xml:space="preserve">PARA over data and methods. </w:t>
      </w:r>
    </w:p>
    <w:p w14:paraId="5C021A88" w14:textId="23BD9464" w:rsidR="00BB5F96" w:rsidRDefault="00BB5F96">
      <w:pPr>
        <w:spacing w:before="0" w:line="259" w:lineRule="auto"/>
        <w:rPr>
          <w:lang w:val="en-US"/>
        </w:rPr>
      </w:pPr>
    </w:p>
    <w:p w14:paraId="15F6D93C" w14:textId="14F99265" w:rsidR="00BB5F96" w:rsidRDefault="00BB5F96" w:rsidP="00745A71">
      <w:pPr>
        <w:pStyle w:val="NoSpacing"/>
        <w:spacing w:line="480" w:lineRule="auto"/>
        <w:jc w:val="both"/>
        <w:rPr>
          <w:lang w:val="en-US"/>
        </w:rPr>
      </w:pPr>
      <w:r>
        <w:rPr>
          <w:lang w:val="en-US"/>
        </w:rPr>
        <w:t>Theory</w:t>
      </w:r>
    </w:p>
    <w:p w14:paraId="0F464A17" w14:textId="4A510205" w:rsidR="00EC4067" w:rsidRPr="00EC4067" w:rsidRDefault="00EC4067" w:rsidP="00745A71">
      <w:pPr>
        <w:pStyle w:val="NoSpacing"/>
        <w:spacing w:line="480" w:lineRule="auto"/>
        <w:jc w:val="both"/>
        <w:rPr>
          <w:i/>
          <w:iCs/>
          <w:lang w:val="en-US"/>
        </w:rPr>
      </w:pPr>
      <w:r>
        <w:rPr>
          <w:i/>
          <w:iCs/>
          <w:lang w:val="en-US"/>
        </w:rPr>
        <w:t xml:space="preserve">Political attitudes </w:t>
      </w:r>
      <w:commentRangeStart w:id="37"/>
      <w:commentRangeStart w:id="38"/>
      <w:r>
        <w:rPr>
          <w:i/>
          <w:iCs/>
          <w:lang w:val="en-US"/>
        </w:rPr>
        <w:t>and</w:t>
      </w:r>
      <w:commentRangeEnd w:id="37"/>
      <w:r w:rsidR="0045757D">
        <w:rPr>
          <w:rStyle w:val="CommentReference"/>
        </w:rPr>
        <w:commentReference w:id="37"/>
      </w:r>
      <w:commentRangeEnd w:id="38"/>
      <w:r w:rsidR="00285266">
        <w:rPr>
          <w:rStyle w:val="CommentReference"/>
        </w:rPr>
        <w:commentReference w:id="38"/>
      </w:r>
      <w:r>
        <w:rPr>
          <w:i/>
          <w:iCs/>
          <w:lang w:val="en-US"/>
        </w:rPr>
        <w:t xml:space="preserve"> attitude change</w:t>
      </w:r>
    </w:p>
    <w:p w14:paraId="3E8E9DE1" w14:textId="3BE6C692" w:rsidR="00A64440" w:rsidRDefault="009C4C84" w:rsidP="00745A71">
      <w:pPr>
        <w:pStyle w:val="NoSpacing"/>
        <w:spacing w:line="480" w:lineRule="auto"/>
        <w:jc w:val="both"/>
        <w:rPr>
          <w:lang w:val="en-US"/>
        </w:rPr>
      </w:pPr>
      <w:r>
        <w:rPr>
          <w:lang w:val="en-US"/>
        </w:rPr>
        <w:t xml:space="preserve">In this study we study attitude change, and as such we will need to clarify what an attitude is. </w:t>
      </w:r>
      <w:r w:rsidR="00A64440">
        <w:rPr>
          <w:lang w:val="en-US"/>
        </w:rPr>
        <w:t xml:space="preserve">An attitude represent an individual’s evaluation </w:t>
      </w:r>
      <w:r w:rsidR="0007648C">
        <w:rPr>
          <w:lang w:val="en-US"/>
        </w:rPr>
        <w:t xml:space="preserve">of </w:t>
      </w:r>
      <w:r w:rsidR="00A64440">
        <w:rPr>
          <w:lang w:val="en-US"/>
        </w:rPr>
        <w:t>a certain attitude object</w:t>
      </w:r>
      <w:r w:rsidR="00482F33">
        <w:rPr>
          <w:lang w:val="en-US"/>
        </w:rPr>
        <w:t xml:space="preserve"> </w:t>
      </w:r>
      <w:r w:rsidR="00482F33">
        <w:rPr>
          <w:lang w:val="en-US"/>
        </w:rPr>
        <w:fldChar w:fldCharType="begin" w:fldLock="1"/>
      </w:r>
      <w:r w:rsidR="00BA3064">
        <w:rPr>
          <w:lang w:val="en-US"/>
        </w:rPr>
        <w:instrText>ADDIN CSL_CITATION {"citationItems":[{"id":"ITEM-1","itemData":{"author":[{"dropping-particle":"","family":"Ajzen","given":"Icek","non-dropping-particle":"","parse-names":false,"suffix":""}],"id":"ITEM-1","issued":{"date-parts":[["2005"]]},"publisher":"Open University Press","publisher-place":"New York","title":"Attitudes, personality and behavior","type":"book"},"uris":["http://www.mendeley.com/documents/?uuid=27c64a0d-a39c-48ef-80e6-fe5f7669d869"]}],"mendeley":{"formattedCitation":"(Ajzen, 2005)","plainTextFormattedCitation":"(Ajzen, 2005)","previouslyFormattedCitation":"(Ajzen, 2005)"},"properties":{"noteIndex":0},"schema":"https://github.com/citation-style-language/schema/raw/master/csl-citation.json"}</w:instrText>
      </w:r>
      <w:r w:rsidR="00482F33">
        <w:rPr>
          <w:lang w:val="en-US"/>
        </w:rPr>
        <w:fldChar w:fldCharType="separate"/>
      </w:r>
      <w:r w:rsidR="00482F33" w:rsidRPr="00482F33">
        <w:rPr>
          <w:noProof/>
          <w:lang w:val="en-US"/>
        </w:rPr>
        <w:t>(Ajzen, 2005)</w:t>
      </w:r>
      <w:r w:rsidR="00482F33">
        <w:rPr>
          <w:lang w:val="en-US"/>
        </w:rPr>
        <w:fldChar w:fldCharType="end"/>
      </w:r>
      <w:r w:rsidR="00A64440">
        <w:rPr>
          <w:lang w:val="en-US"/>
        </w:rPr>
        <w:t>. This attitude becomes political when the attitude object is political. This of course can be a broad range of things, such as political institutions, politicians, but also political issues</w:t>
      </w:r>
      <w:r w:rsidR="009F0A89">
        <w:rPr>
          <w:lang w:val="en-US"/>
        </w:rPr>
        <w:t xml:space="preserve"> </w:t>
      </w:r>
      <w:r w:rsidR="009F0A89">
        <w:rPr>
          <w:lang w:val="en-US"/>
        </w:rPr>
        <w:fldChar w:fldCharType="begin" w:fldLock="1"/>
      </w:r>
      <w:r w:rsidR="000D2A25">
        <w:rPr>
          <w:lang w:val="en-US"/>
        </w:rPr>
        <w:instrText>ADDIN CSL_CITATION {"citationItems":[{"id":"ITEM-1","itemData":{"author":[{"dropping-particle":"","family":"Knutsen","given":"Oddbjorn","non-dropping-particle":"","parse-names":false,"suffix":""}],"container-title":"The Routledge Handbook of Elections, Voting Behavior, and Public Opinion","editor":[{"dropping-particle":"","family":"Fisher","given":"Justin","non-dropping-particle":"","parse-names":false,"suffix":""},{"dropping-particle":"","family":"Fieldhouse","given":"Edward","non-dropping-particle":"","parse-names":false,"suffix":""},{"dropping-particle":"","family":"Franklin","given":"Mark N.","non-dropping-particle":"","parse-names":false,"suffix":""},{"dropping-particle":"","family":"Gibson","given":"Rachel","non-dropping-particle":"","parse-names":false,"suffix":""},{"dropping-particle":"","family":"Cantijoch","given":"Marta","non-dropping-particle":"","parse-names":false,"suffix":""},{"dropping-particle":"","family":"Wlezien","given":"Christopher","non-dropping-particle":"","parse-names":false,"suffix":""}],"id":"ITEM-1","issued":{"date-parts":[["2018"]]},"page":"343-357","title":"Attitudes, Values and Belief Systems","type":"chapter"},"uris":["http://www.mendeley.com/documents/?uuid=d9470b93-e4b4-4a8f-8139-2d262213fdca"]}],"mendeley":{"formattedCitation":"(Knutsen, 2018)","plainTextFormattedCitation":"(Knutsen, 2018)","previouslyFormattedCitation":"(Knutsen, 2018)"},"properties":{"noteIndex":0},"schema":"https://github.com/citation-style-language/schema/raw/master/csl-citation.json"}</w:instrText>
      </w:r>
      <w:r w:rsidR="009F0A89">
        <w:rPr>
          <w:lang w:val="en-US"/>
        </w:rPr>
        <w:fldChar w:fldCharType="separate"/>
      </w:r>
      <w:r w:rsidR="009F0A89" w:rsidRPr="009F0A89">
        <w:rPr>
          <w:noProof/>
          <w:lang w:val="en-US"/>
        </w:rPr>
        <w:t>(Knutsen, 2018)</w:t>
      </w:r>
      <w:r w:rsidR="009F0A89">
        <w:rPr>
          <w:lang w:val="en-US"/>
        </w:rPr>
        <w:fldChar w:fldCharType="end"/>
      </w:r>
      <w:r w:rsidR="00A64440">
        <w:rPr>
          <w:lang w:val="en-US"/>
        </w:rPr>
        <w:t xml:space="preserve">. As such, political opinions also fall underneath the </w:t>
      </w:r>
      <w:commentRangeStart w:id="39"/>
      <w:r w:rsidR="00A64440">
        <w:rPr>
          <w:lang w:val="en-US"/>
        </w:rPr>
        <w:t xml:space="preserve">moniker </w:t>
      </w:r>
      <w:commentRangeEnd w:id="39"/>
      <w:r w:rsidR="006A4CDB">
        <w:rPr>
          <w:rStyle w:val="CommentReference"/>
        </w:rPr>
        <w:commentReference w:id="39"/>
      </w:r>
      <w:r w:rsidR="00A64440">
        <w:rPr>
          <w:lang w:val="en-US"/>
        </w:rPr>
        <w:t xml:space="preserve">of political attitude. </w:t>
      </w:r>
      <w:del w:id="40" w:author="Jeroense, T.M.G. (Thijmen)" w:date="2021-08-24T14:02:00Z">
        <w:r w:rsidR="00A64440" w:rsidDel="00251632">
          <w:rPr>
            <w:lang w:val="en-US"/>
          </w:rPr>
          <w:delText>As such,</w:delText>
        </w:r>
      </w:del>
      <w:ins w:id="41" w:author="Jeroense, T.M.G. (Thijmen)" w:date="2021-08-24T14:02:00Z">
        <w:r w:rsidR="00251632">
          <w:rPr>
            <w:lang w:val="en-US"/>
          </w:rPr>
          <w:t>In line with this</w:t>
        </w:r>
      </w:ins>
      <w:r w:rsidR="00A64440">
        <w:rPr>
          <w:lang w:val="en-US"/>
        </w:rPr>
        <w:t xml:space="preserve"> </w:t>
      </w:r>
      <w:del w:id="42" w:author="Jeroense, T.M.G. (Thijmen)" w:date="2021-08-24T14:02:00Z">
        <w:r w:rsidR="00A64440" w:rsidDel="00251632">
          <w:rPr>
            <w:lang w:val="en-US"/>
          </w:rPr>
          <w:delText xml:space="preserve">in this paper </w:delText>
        </w:r>
      </w:del>
      <w:r w:rsidR="00A64440">
        <w:rPr>
          <w:lang w:val="en-US"/>
        </w:rPr>
        <w:t>we will study attitudes of individuals towards political issues</w:t>
      </w:r>
      <w:ins w:id="43" w:author="Niels Spierings" w:date="2021-08-24T13:36:00Z">
        <w:r w:rsidR="00D66371">
          <w:rPr>
            <w:lang w:val="en-US"/>
          </w:rPr>
          <w:t>;</w:t>
        </w:r>
        <w:del w:id="44" w:author="Jeroense, T.M.G. (Thijmen)" w:date="2021-08-24T14:02:00Z">
          <w:r w:rsidR="00D66371" w:rsidDel="00251632">
            <w:rPr>
              <w:lang w:val="en-US"/>
            </w:rPr>
            <w:delText xml:space="preserve"> </w:delText>
          </w:r>
        </w:del>
      </w:ins>
      <w:del w:id="45" w:author="Niels Spierings" w:date="2021-08-24T13:36:00Z">
        <w:r w:rsidR="00A64440" w:rsidDel="00D66371">
          <w:rPr>
            <w:lang w:val="en-US"/>
          </w:rPr>
          <w:delText>. I</w:delText>
        </w:r>
      </w:del>
      <w:ins w:id="46" w:author="Niels Spierings" w:date="2021-08-24T13:36:00Z">
        <w:del w:id="47" w:author="Jeroense, T.M.G. (Thijmen)" w:date="2021-08-24T14:02:00Z">
          <w:r w:rsidR="00D66371" w:rsidDel="00251632">
            <w:rPr>
              <w:lang w:val="en-US"/>
            </w:rPr>
            <w:delText>i</w:delText>
          </w:r>
        </w:del>
      </w:ins>
      <w:del w:id="48" w:author="Jeroense, T.M.G. (Thijmen)" w:date="2021-08-24T14:02:00Z">
        <w:r w:rsidR="00A64440" w:rsidDel="00251632">
          <w:rPr>
            <w:lang w:val="en-US"/>
          </w:rPr>
          <w:delText>n this paper,</w:delText>
        </w:r>
      </w:del>
      <w:r w:rsidR="00A64440">
        <w:rPr>
          <w:lang w:val="en-US"/>
        </w:rPr>
        <w:t xml:space="preserve"> their attitude towards</w:t>
      </w:r>
      <w:del w:id="49" w:author="Niels Spierings" w:date="2021-08-24T13:36:00Z">
        <w:r w:rsidR="00A64440" w:rsidDel="00D66371">
          <w:rPr>
            <w:lang w:val="en-US"/>
          </w:rPr>
          <w:delText>:</w:delText>
        </w:r>
      </w:del>
      <w:r w:rsidR="00A64440">
        <w:rPr>
          <w:lang w:val="en-US"/>
        </w:rPr>
        <w:t xml:space="preserve"> </w:t>
      </w:r>
      <w:r w:rsidR="00A64440">
        <w:rPr>
          <w:lang w:val="en-US"/>
        </w:rPr>
        <w:lastRenderedPageBreak/>
        <w:t xml:space="preserve">income distribution, EU-integration, cultural inclusion, </w:t>
      </w:r>
      <w:r>
        <w:rPr>
          <w:lang w:val="en-US"/>
        </w:rPr>
        <w:t xml:space="preserve">and </w:t>
      </w:r>
      <w:r w:rsidR="00A64440">
        <w:rPr>
          <w:lang w:val="en-US"/>
        </w:rPr>
        <w:t>euthanasia</w:t>
      </w:r>
      <w:r>
        <w:rPr>
          <w:lang w:val="en-US"/>
        </w:rPr>
        <w:t>.</w:t>
      </w:r>
      <w:r w:rsidR="00EC4067">
        <w:rPr>
          <w:lang w:val="en-US"/>
        </w:rPr>
        <w:t xml:space="preserve"> Subsequently, an attitude change correspondents with an individual</w:t>
      </w:r>
      <w:ins w:id="50" w:author="Niels Spierings" w:date="2021-08-24T13:36:00Z">
        <w:r w:rsidR="00D66371">
          <w:rPr>
            <w:lang w:val="en-US"/>
          </w:rPr>
          <w:t>’</w:t>
        </w:r>
      </w:ins>
      <w:r w:rsidR="00EC4067">
        <w:rPr>
          <w:lang w:val="en-US"/>
        </w:rPr>
        <w:t xml:space="preserve">s change </w:t>
      </w:r>
      <w:del w:id="51" w:author="Niels Spierings" w:date="2021-08-24T13:36:00Z">
        <w:r w:rsidR="00EC4067" w:rsidDel="00D66371">
          <w:rPr>
            <w:lang w:val="en-US"/>
          </w:rPr>
          <w:delText xml:space="preserve">on one of </w:delText>
        </w:r>
      </w:del>
      <w:ins w:id="52" w:author="Niels Spierings" w:date="2021-08-24T13:36:00Z">
        <w:r w:rsidR="00D66371">
          <w:rPr>
            <w:lang w:val="en-US"/>
          </w:rPr>
          <w:t xml:space="preserve">in their position on </w:t>
        </w:r>
      </w:ins>
      <w:r w:rsidR="00EC4067">
        <w:rPr>
          <w:lang w:val="en-US"/>
        </w:rPr>
        <w:t xml:space="preserve">these </w:t>
      </w:r>
      <w:del w:id="53" w:author="Niels Spierings" w:date="2021-08-24T13:36:00Z">
        <w:r w:rsidR="00EC4067" w:rsidDel="00D66371">
          <w:rPr>
            <w:lang w:val="en-US"/>
          </w:rPr>
          <w:delText>attitudes</w:delText>
        </w:r>
      </w:del>
      <w:ins w:id="54" w:author="Niels Spierings" w:date="2021-08-24T13:36:00Z">
        <w:r w:rsidR="00D66371">
          <w:rPr>
            <w:lang w:val="en-US"/>
          </w:rPr>
          <w:t>issues</w:t>
        </w:r>
      </w:ins>
      <w:r w:rsidR="00EC4067">
        <w:rPr>
          <w:lang w:val="en-US"/>
        </w:rPr>
        <w:t>.</w:t>
      </w:r>
    </w:p>
    <w:p w14:paraId="2C398569" w14:textId="6CD92AFB" w:rsidR="00EC4067" w:rsidRDefault="00EC4067" w:rsidP="00745A71">
      <w:pPr>
        <w:pStyle w:val="NoSpacing"/>
        <w:spacing w:line="480" w:lineRule="auto"/>
        <w:jc w:val="both"/>
        <w:rPr>
          <w:lang w:val="en-US"/>
        </w:rPr>
      </w:pPr>
      <w:r>
        <w:rPr>
          <w:lang w:val="en-US"/>
        </w:rPr>
        <w:tab/>
        <w:t xml:space="preserve">The question that naturally follows is: </w:t>
      </w:r>
      <w:commentRangeStart w:id="55"/>
      <w:r>
        <w:rPr>
          <w:lang w:val="en-US"/>
        </w:rPr>
        <w:t xml:space="preserve">when </w:t>
      </w:r>
      <w:commentRangeEnd w:id="55"/>
      <w:r w:rsidR="00F745E8">
        <w:rPr>
          <w:rStyle w:val="CommentReference"/>
        </w:rPr>
        <w:commentReference w:id="55"/>
      </w:r>
      <w:r>
        <w:rPr>
          <w:lang w:val="en-US"/>
        </w:rPr>
        <w:t xml:space="preserve">do political attitudes of individuals change? </w:t>
      </w:r>
      <w:r w:rsidR="00F64C42">
        <w:rPr>
          <w:lang w:val="en-US"/>
        </w:rPr>
        <w:t>Within the political socialization literature, people are expected to form most of their political attitudes in their adolescence</w:t>
      </w:r>
      <w:r w:rsidR="00384244">
        <w:rPr>
          <w:lang w:val="en-US"/>
        </w:rPr>
        <w:t xml:space="preserve"> </w:t>
      </w:r>
      <w:r w:rsidR="00384244">
        <w:rPr>
          <w:lang w:val="en-US"/>
        </w:rPr>
        <w:fldChar w:fldCharType="begin" w:fldLock="1"/>
      </w:r>
      <w:r w:rsidR="00384244">
        <w:rPr>
          <w:lang w:val="en-US"/>
        </w:rPr>
        <w:instrText>ADDIN CSL_CITATION {"citationItems":[{"id":"ITEM-1","itemData":{"author":[{"dropping-particle":"","family":"Jennings","given":"M Kent","non-dropping-particle":"","parse-names":false,"suffix":""},{"dropping-particle":"","family":"Niemi","given":"R G","non-dropping-particle":"","parse-names":false,"suffix":""}],"id":"ITEM-1","issued":{"date-parts":[["1974"]]},"number-of-pages":"372","publisher":"Princeton University Press","publisher-place":"Princeton","title":"Political Character of Adolescence: The Influence of Families and Schools","type":"book"},"uris":["http://www.mendeley.com/documents/?uuid=fa73878a-bfdb-4787-9a07-b092b1f4b1fe"]},{"id":"ITEM-2","itemData":{"DOI":"10.7218/nenpouseijigaku.65.1_37","ISSN":"0549-4192","author":[{"dropping-particle":"","family":"Niemi","given":"Richard G","non-dropping-particle":"","parse-names":false,"suffix":""},{"dropping-particle":"","family":"Sobieszek","given":"Barbara I","non-dropping-particle":"","parse-names":false,"suffix":""}],"container-title":"Annual Review of Sociology","id":"ITEM-2","issued":{"date-parts":[["1977"]]},"page":"209-233","title":"Political Socialization","type":"article-journal","volume":"3"},"uris":["http://www.mendeley.com/documents/?uuid=719c04d4-ae78-4e9a-94a7-3bae4ccea355"]},{"id":"ITEM-3","itemData":{"DOI":"10.1093/oxfordhb/9780199935307.013.98","ISBN":"9780199935307","abstract":"and Keywords Political socialization describes the process by which citizens crystalize political identi­ ties, values and behavior that remain relatively persistent throughout later life. This chap­ ter provides a comprehensive discussion of the scholarly debate on political socialization, posing a number of questions that arise in the study of political socialization and the mak­ ing of citizens. First, what is it about early life experiences that makes them matter for political attitudes, political engagement, and political behavior? Second, what age is cru­ cial in the development of citizens' political outlook? Third, who and what influences po­ litical orientations and behavior in early life, and how are cohorts colored by the nature of time when they come of age? Fourth, how do political preferences and behavior develop after the impressionable years? The chapter further provides an outlook of the challenges and opportunities for the field of political socialization.","author":[{"dropping-particle":"","family":"Neundorf","given":"Anja","non-dropping-particle":"","parse-names":false,"suffix":""},{"dropping-particle":"","family":"Smets","given":"Kaat","non-dropping-particle":"","parse-names":false,"suffix":""}],"container-title":"Oxford Handbooks Online in Political Science","id":"ITEM-3","issue":"February","issued":{"date-parts":[["2017"]]},"page":"-","title":"Political Socialization and the Making of Citizens","type":"article-journal"},"uris":["http://www.mendeley.com/documents/?uuid=74b44b4d-e62b-43dd-a325-62ef44b83b24"]}],"mendeley":{"formattedCitation":"(Jennings &amp; Niemi, 1974; Neundorf &amp; Smets, 2017; Niemi &amp; Sobieszek, 1977)","plainTextFormattedCitation":"(Jennings &amp; Niemi, 1974; Neundorf &amp; Smets, 2017; Niemi &amp; Sobieszek, 1977)","previouslyFormattedCitation":"(Jennings &amp; Niemi, 1974; Neundorf &amp; Smets, 2017; Niemi &amp; Sobieszek, 1977)"},"properties":{"noteIndex":0},"schema":"https://github.com/citation-style-language/schema/raw/master/csl-citation.json"}</w:instrText>
      </w:r>
      <w:r w:rsidR="00384244">
        <w:rPr>
          <w:lang w:val="en-US"/>
        </w:rPr>
        <w:fldChar w:fldCharType="separate"/>
      </w:r>
      <w:r w:rsidR="00384244" w:rsidRPr="00384244">
        <w:rPr>
          <w:noProof/>
          <w:lang w:val="en-US"/>
        </w:rPr>
        <w:t>(Jennings &amp; Niemi, 1974; Neundorf &amp; Smets, 2017; Niemi &amp; Sobieszek, 1977)</w:t>
      </w:r>
      <w:r w:rsidR="00384244">
        <w:rPr>
          <w:lang w:val="en-US"/>
        </w:rPr>
        <w:fldChar w:fldCharType="end"/>
      </w:r>
      <w:r w:rsidR="00F64C42">
        <w:rPr>
          <w:lang w:val="en-US"/>
        </w:rPr>
        <w:t xml:space="preserve">. Key socializing agents during this period are </w:t>
      </w:r>
      <w:del w:id="56" w:author="Niels Spierings" w:date="2021-08-24T13:40:00Z">
        <w:r w:rsidR="00F64C42" w:rsidDel="00BA1FE6">
          <w:rPr>
            <w:lang w:val="en-US"/>
          </w:rPr>
          <w:delText xml:space="preserve">their </w:delText>
        </w:r>
      </w:del>
      <w:r w:rsidR="00F64C42">
        <w:rPr>
          <w:lang w:val="en-US"/>
        </w:rPr>
        <w:t>parents, friends and teachers. Nevertheless, political attitude change is still possible after this important developmental period</w:t>
      </w:r>
      <w:r w:rsidR="00384244">
        <w:rPr>
          <w:lang w:val="en-US"/>
        </w:rPr>
        <w:t xml:space="preserve"> </w:t>
      </w:r>
      <w:r w:rsidR="00384244">
        <w:rPr>
          <w:lang w:val="en-US"/>
        </w:rPr>
        <w:fldChar w:fldCharType="begin" w:fldLock="1"/>
      </w:r>
      <w:r w:rsidR="009F0A89">
        <w:rPr>
          <w:lang w:val="en-US"/>
        </w:rPr>
        <w:instrText>ADDIN CSL_CITATION {"citationItems":[{"id":"ITEM-1","itemData":{"DOI":"10.1146/annurev.psych.51.1.539","ISSN":"0066-4308","PMID":"10751980","abstract":"This chapter reviews empirical and theoretical developments in research on social influence and message-based persuasion. The review emphasizes research published during the period from 1996-1998. Across these literatures, three central motives have been identified that generate attitude change and resistance. These involve concerns with the self, with others and the rewards/punishments they can provide, and with a valid understanding of reality. The motives have implications for information processing and for attitude change in public and private contexts. Motives in persuasion also have been investigated in research on attitude functions and cognitive dissonance theory. In addition, the chapter reviews the relatively unique aspects of each literature: In persuasion, it considers the cognitive and affective mechanisms underlying attitude change, especially dual-mode processing models, recipients' affective reactions, and biased processing. In social influence, the chapter considers how attitudes are embedded in social relations, including social identity theory and majority/minority group influence.","author":[{"dropping-particle":"","family":"Wood","given":"Wendy","non-dropping-particle":"","parse-names":false,"suffix":""}],"container-title":"Annual Review of Psychology","id":"ITEM-1","issue":"1","issued":{"date-parts":[["2000"]]},"page":"539-570","title":"Attitude Change: Persuasion and Social Influence","type":"article-journal","volume":"51"},"uris":["http://www.mendeley.com/documents/?uuid=b4167b35-824b-4262-8f7b-aff3be7fa25a"]}],"mendeley":{"formattedCitation":"(Wood, 2000)","plainTextFormattedCitation":"(Wood, 2000)","previouslyFormattedCitation":"(Wood, 2000)"},"properties":{"noteIndex":0},"schema":"https://github.com/citation-style-language/schema/raw/master/csl-citation.json"}</w:instrText>
      </w:r>
      <w:r w:rsidR="00384244">
        <w:rPr>
          <w:lang w:val="en-US"/>
        </w:rPr>
        <w:fldChar w:fldCharType="separate"/>
      </w:r>
      <w:r w:rsidR="00384244" w:rsidRPr="00384244">
        <w:rPr>
          <w:noProof/>
          <w:lang w:val="en-US"/>
        </w:rPr>
        <w:t>(Wood, 2000)</w:t>
      </w:r>
      <w:r w:rsidR="00384244">
        <w:rPr>
          <w:lang w:val="en-US"/>
        </w:rPr>
        <w:fldChar w:fldCharType="end"/>
      </w:r>
      <w:r w:rsidR="00F64C42">
        <w:rPr>
          <w:lang w:val="en-US"/>
        </w:rPr>
        <w:t xml:space="preserve">. People can decide to update their political attitudes </w:t>
      </w:r>
      <w:r w:rsidR="006156D0">
        <w:rPr>
          <w:lang w:val="en-US"/>
        </w:rPr>
        <w:t>when</w:t>
      </w:r>
      <w:r w:rsidR="00F64C42">
        <w:rPr>
          <w:lang w:val="en-US"/>
        </w:rPr>
        <w:t xml:space="preserve"> </w:t>
      </w:r>
      <w:r w:rsidR="006156D0">
        <w:rPr>
          <w:lang w:val="en-US"/>
        </w:rPr>
        <w:t>t</w:t>
      </w:r>
      <w:r w:rsidR="00F64C42">
        <w:rPr>
          <w:lang w:val="en-US"/>
        </w:rPr>
        <w:t xml:space="preserve">hey are confronted with new information, either provided by personal life experiences, media, or other socializing agents such as network members. All these sources may provide information or give incentives (to adhere to group norms for instance or to reduce friction in a relation) for people to change their political attitudes. </w:t>
      </w:r>
    </w:p>
    <w:p w14:paraId="24906D50" w14:textId="6724FD2A" w:rsidR="00261D1A" w:rsidRDefault="006156D0" w:rsidP="00745A71">
      <w:pPr>
        <w:pStyle w:val="NoSpacing"/>
        <w:spacing w:line="480" w:lineRule="auto"/>
        <w:jc w:val="both"/>
        <w:rPr>
          <w:lang w:val="en-US"/>
        </w:rPr>
      </w:pPr>
      <w:r>
        <w:rPr>
          <w:lang w:val="en-US"/>
        </w:rPr>
        <w:tab/>
        <w:t>We turn to people’s partners as one of the most important sources of social influence. They are people that individuals are close to and interact with on a daily basis</w:t>
      </w:r>
      <w:r w:rsidR="00BA3064">
        <w:rPr>
          <w:lang w:val="en-US"/>
        </w:rPr>
        <w:t xml:space="preserve"> </w:t>
      </w:r>
      <w:r w:rsidR="00BA3064">
        <w:rPr>
          <w:lang w:val="en-US"/>
        </w:rPr>
        <w:fldChar w:fldCharType="begin" w:fldLock="1"/>
      </w:r>
      <w:r w:rsidR="00BA3064">
        <w:rPr>
          <w:lang w:val="en-US"/>
        </w:rPr>
        <w:instrText>ADDIN CSL_CITATION {"citationItems":[{"id":"ITEM-1","itemData":{"DOI":"10.1016/j.appdev.2019.04.001","ISSN":"0193-3973","author":[{"dropping-particle":"","family":"Kim","given":"Yunhwan","non-dropping-particle":"","parse-names":false,"suffix":""},{"dropping-particle":"","family":"Stattin","given":"Håkan","non-dropping-particle":"","parse-names":false,"suffix":""}],"container-title":"Journal of Applied Developmental Psychology","id":"ITEM-1","issue":"April","issued":{"date-parts":[["2019"]]},"page":"249-259","publisher":"Elsevier","title":"Parent-youth discussions about politics from age 13 to 28","type":"article-journal","volume":"62"},"uris":["http://www.mendeley.com/documents/?uuid=8bd673d9-2df3-4586-a852-4b60d1ebb4de"]},{"id":"ITEM-2","itemData":{"DOI":"10.1080/13676261.2020.1742301","ISSN":"14699680","abstract":"This study examined the political interest of young adults who over two years moved in or out of a romantic relationship or had a romantic partner at both ages. The sample comprised young adults in Sweden (n = 1335; Mage = 22.75, SD = 3.01). Among those who entered a romantic relationship, the partners seemed to adjust to each other’s political interest, but when separations occurred, the influence of the former partner vanished. Attending to similarities and dissimilarities in both partners’ levels of political interest, we hypothesized that in relations where both partners had high political interest, their political discussions would occur frequently, and they were likely to reinforce each other’s search for information about society more than in other romantic relationships. This hypothesis was confirmed. We also examined if partners with different political interest had lower partner commitments and later become singles more often than couples with similar political interests. We found few differences. Overall, both variable- and person-oriented analyses showed that romantic partners can both thwart and increase the political interest of young adults. Apparently, young adults’ romantic partners play a significant role for their political interest.","author":[{"dropping-particle":"","family":"Stattin","given":"Håkan","non-dropping-particle":"","parse-names":false,"suffix":""},{"dropping-particle":"","family":"Korol","given":"Liliia","non-dropping-particle":"","parse-names":false,"suffix":""}],"container-title":"Journal of Youth Studies","id":"ITEM-2","issue":"4","issued":{"date-parts":[["2021"]]},"page":"481-498","publisher":"Taylor &amp; Francis","title":"Is love politically blind? The role that the romantic partner plays for young adults’ socio-political interest","type":"article-journal","volume":"24"},"uris":["http://www.mendeley.com/documents/?uuid=40061166-71b4-4398-a75d-9529bc1a7e12"]}],"mendeley":{"formattedCitation":"(Kim &amp; Stattin, 2019; Stattin &amp; Korol, 2021)","plainTextFormattedCitation":"(Kim &amp; Stattin, 2019; Stattin &amp; Korol, 2021)","previouslyFormattedCitation":"(Kim &amp; Stattin, 2019; Stattin &amp; Korol, 2021)"},"properties":{"noteIndex":0},"schema":"https://github.com/citation-style-language/schema/raw/master/csl-citation.json"}</w:instrText>
      </w:r>
      <w:r w:rsidR="00BA3064">
        <w:rPr>
          <w:lang w:val="en-US"/>
        </w:rPr>
        <w:fldChar w:fldCharType="separate"/>
      </w:r>
      <w:r w:rsidR="00BA3064" w:rsidRPr="00BA3064">
        <w:rPr>
          <w:noProof/>
          <w:lang w:val="en-US"/>
        </w:rPr>
        <w:t>(Kim &amp; Stattin, 2019; Stattin &amp; Korol, 2021)</w:t>
      </w:r>
      <w:r w:rsidR="00BA3064">
        <w:rPr>
          <w:lang w:val="en-US"/>
        </w:rPr>
        <w:fldChar w:fldCharType="end"/>
      </w:r>
      <w:r>
        <w:rPr>
          <w:lang w:val="en-US"/>
        </w:rPr>
        <w:t xml:space="preserve">. Furthermore, they are also the persons with whom </w:t>
      </w:r>
      <w:r w:rsidR="00261D1A">
        <w:rPr>
          <w:lang w:val="en-US"/>
        </w:rPr>
        <w:t>individuals</w:t>
      </w:r>
      <w:r>
        <w:rPr>
          <w:lang w:val="en-US"/>
        </w:rPr>
        <w:t xml:space="preserve"> are most likely to discuss important topics such as politics. Hence, the romantic partnership is important for people’s political behavior. We expect that two </w:t>
      </w:r>
      <w:r w:rsidR="00BA4FB6">
        <w:rPr>
          <w:lang w:val="en-US"/>
        </w:rPr>
        <w:t>mechanisms</w:t>
      </w:r>
      <w:r>
        <w:rPr>
          <w:lang w:val="en-US"/>
        </w:rPr>
        <w:t xml:space="preserve"> </w:t>
      </w:r>
      <w:r w:rsidR="00261D1A">
        <w:rPr>
          <w:lang w:val="en-US"/>
        </w:rPr>
        <w:t xml:space="preserve">drive social influence within romantic partnerships: </w:t>
      </w:r>
      <w:commentRangeStart w:id="57"/>
      <w:r w:rsidR="00261D1A">
        <w:rPr>
          <w:lang w:val="en-US"/>
        </w:rPr>
        <w:t>information exchange and conformity.</w:t>
      </w:r>
      <w:commentRangeEnd w:id="57"/>
      <w:r w:rsidR="00F745E8">
        <w:rPr>
          <w:rStyle w:val="CommentReference"/>
        </w:rPr>
        <w:commentReference w:id="57"/>
      </w:r>
    </w:p>
    <w:p w14:paraId="67DBD819" w14:textId="2DCF6AA0" w:rsidR="00FB75A9" w:rsidRDefault="00261D1A" w:rsidP="00745A71">
      <w:pPr>
        <w:pStyle w:val="NoSpacing"/>
        <w:spacing w:line="480" w:lineRule="auto"/>
        <w:jc w:val="both"/>
        <w:rPr>
          <w:lang w:val="en-US"/>
        </w:rPr>
      </w:pPr>
      <w:r>
        <w:rPr>
          <w:lang w:val="en-US"/>
        </w:rPr>
        <w:tab/>
      </w:r>
      <w:r w:rsidR="00E65B23">
        <w:rPr>
          <w:lang w:val="en-US"/>
        </w:rPr>
        <w:t>The first mechanisms is focused on the information that partners exchange while discussing important matters or politics. In such discussions, partners are likely to give arguments or provide information that</w:t>
      </w:r>
      <w:r w:rsidR="00BA3064">
        <w:rPr>
          <w:lang w:val="en-US"/>
        </w:rPr>
        <w:t xml:space="preserve"> are politically relevant </w:t>
      </w:r>
      <w:r w:rsidR="00BA3064">
        <w:rPr>
          <w:lang w:val="en-US"/>
        </w:rPr>
        <w:fldChar w:fldCharType="begin" w:fldLock="1"/>
      </w:r>
      <w:r w:rsidR="00BA3064">
        <w:rPr>
          <w:lang w:val="en-US"/>
        </w:rPr>
        <w:instrText>ADDIN CSL_CITATION {"citationItems":[{"id":"ITEM-1","itemData":{"author":[{"dropping-particle":"","family":"Huckfeldt","given":"R.","non-dropping-particle":"","parse-names":false,"suffix":""},{"dropping-particle":"","family":"Sprague","given":"J.","non-dropping-particle":"","parse-names":false,"suffix":""}],"id":"ITEM-1","issued":{"date-parts":[["1995"]]},"publisher":"Cambridge University Press","publisher-place":"Cambridge, UK","title":"Citizens, Politics, and Social Communication: Information and Influence in an Election Campaign","type":"book"},"uris":["http://www.mendeley.com/documents/?uuid=5ca49d89-d7a4-4960-8a6d-866ff3f4eaf8"]}],"mendeley":{"formattedCitation":"(Huckfeldt &amp; Sprague, 1995)","plainTextFormattedCitation":"(Huckfeldt &amp; Sprague, 1995)","previouslyFormattedCitation":"(Huckfeldt &amp; Sprague, 1995)"},"properties":{"noteIndex":0},"schema":"https://github.com/citation-style-language/schema/raw/master/csl-citation.json"}</w:instrText>
      </w:r>
      <w:r w:rsidR="00BA3064">
        <w:rPr>
          <w:lang w:val="en-US"/>
        </w:rPr>
        <w:fldChar w:fldCharType="separate"/>
      </w:r>
      <w:r w:rsidR="00BA3064" w:rsidRPr="00BA3064">
        <w:rPr>
          <w:noProof/>
          <w:lang w:val="en-US"/>
        </w:rPr>
        <w:t>(Huckfeldt &amp; Sprague, 1995)</w:t>
      </w:r>
      <w:r w:rsidR="00BA3064">
        <w:rPr>
          <w:lang w:val="en-US"/>
        </w:rPr>
        <w:fldChar w:fldCharType="end"/>
      </w:r>
      <w:r w:rsidR="00BA3064">
        <w:rPr>
          <w:lang w:val="en-US"/>
        </w:rPr>
        <w:t>.</w:t>
      </w:r>
      <w:r w:rsidR="00E65B23">
        <w:rPr>
          <w:lang w:val="en-US"/>
        </w:rPr>
        <w:t xml:space="preserve"> </w:t>
      </w:r>
      <w:r w:rsidR="0000461E">
        <w:rPr>
          <w:lang w:val="en-US"/>
        </w:rPr>
        <w:t xml:space="preserve">Partners are likely to influence each other’s political attitudes by information exchange. </w:t>
      </w:r>
      <w:r w:rsidR="00B50AC0">
        <w:rPr>
          <w:lang w:val="en-US"/>
        </w:rPr>
        <w:t>Also, one could persuade the other to change their political opinion</w:t>
      </w:r>
      <w:r w:rsidR="00BA3064">
        <w:rPr>
          <w:lang w:val="en-US"/>
        </w:rPr>
        <w:t xml:space="preserve"> </w:t>
      </w:r>
      <w:r w:rsidR="00BA3064">
        <w:rPr>
          <w:lang w:val="en-US"/>
        </w:rPr>
        <w:fldChar w:fldCharType="begin" w:fldLock="1"/>
      </w:r>
      <w:r w:rsidR="00384244">
        <w:rPr>
          <w:lang w:val="en-US"/>
        </w:rPr>
        <w:instrText>ADDIN CSL_CITATION {"citationItems":[{"id":"ITEM-1","itemData":{"DOI":"10.1146/annurev.psych.51.1.539","ISSN":"0066-4308","PMID":"10751980","abstract":"This chapter reviews empirical and theoretical developments in research on social influence and message-based persuasion. The review emphasizes research published during the period from 1996-1998. Across these literatures, three central motives have been identified that generate attitude change and resistance. These involve concerns with the self, with others and the rewards/punishments they can provide, and with a valid understanding of reality. The motives have implications for information processing and for attitude change in public and private contexts. Motives in persuasion also have been investigated in research on attitude functions and cognitive dissonance theory. In addition, the chapter reviews the relatively unique aspects of each literature: In persuasion, it considers the cognitive and affective mechanisms underlying attitude change, especially dual-mode processing models, recipients' affective reactions, and biased processing. In social influence, the chapter considers how attitudes are embedded in social relations, including social identity theory and majority/minority group influence.","author":[{"dropping-particle":"","family":"Wood","given":"Wendy","non-dropping-particle":"","parse-names":false,"suffix":""}],"container-title":"Annual Review of Psychology","id":"ITEM-1","issue":"1","issued":{"date-parts":[["2000"]]},"page":"539-570","title":"Attitude Change: Persuasion and Social Influence","type":"article-journal","volume":"51"},"uris":["http://www.mendeley.com/documents/?uuid=b4167b35-824b-4262-8f7b-aff3be7fa25a"]}],"mendeley":{"formattedCitation":"(Wood, 2000)","plainTextFormattedCitation":"(Wood, 2000)","previouslyFormattedCitation":"(Wood, 2000)"},"properties":{"noteIndex":0},"schema":"https://github.com/citation-style-language/schema/raw/master/csl-citation.json"}</w:instrText>
      </w:r>
      <w:r w:rsidR="00BA3064">
        <w:rPr>
          <w:lang w:val="en-US"/>
        </w:rPr>
        <w:fldChar w:fldCharType="separate"/>
      </w:r>
      <w:r w:rsidR="00BA3064" w:rsidRPr="00BA3064">
        <w:rPr>
          <w:noProof/>
          <w:lang w:val="en-US"/>
        </w:rPr>
        <w:t>(Wood, 2000)</w:t>
      </w:r>
      <w:r w:rsidR="00BA3064">
        <w:rPr>
          <w:lang w:val="en-US"/>
        </w:rPr>
        <w:fldChar w:fldCharType="end"/>
      </w:r>
      <w:r w:rsidR="00B50AC0">
        <w:rPr>
          <w:lang w:val="en-US"/>
        </w:rPr>
        <w:t xml:space="preserve">. </w:t>
      </w:r>
      <w:commentRangeStart w:id="58"/>
      <w:r w:rsidR="00B50AC0">
        <w:rPr>
          <w:lang w:val="en-US"/>
        </w:rPr>
        <w:t xml:space="preserve">In both cases information or persuasion leads to reevaluation of a political attitude and possible a change in political attitude. </w:t>
      </w:r>
      <w:commentRangeEnd w:id="58"/>
      <w:r w:rsidR="00BA1FE6">
        <w:rPr>
          <w:rStyle w:val="CommentReference"/>
        </w:rPr>
        <w:commentReference w:id="58"/>
      </w:r>
      <w:r w:rsidR="0041050F">
        <w:rPr>
          <w:lang w:val="en-US"/>
        </w:rPr>
        <w:t xml:space="preserve">A second mechanism that underlies influence effects within the romantic </w:t>
      </w:r>
      <w:r w:rsidR="0041050F">
        <w:rPr>
          <w:lang w:val="en-US"/>
        </w:rPr>
        <w:lastRenderedPageBreak/>
        <w:t>partnership is</w:t>
      </w:r>
      <w:r w:rsidR="00326533">
        <w:rPr>
          <w:lang w:val="en-US"/>
        </w:rPr>
        <w:t xml:space="preserve"> a conformity mechanism</w:t>
      </w:r>
      <w:r w:rsidR="003C28A3">
        <w:rPr>
          <w:lang w:val="en-US"/>
        </w:rPr>
        <w:t xml:space="preserve"> (REF)</w:t>
      </w:r>
      <w:r w:rsidR="00CD1A9A">
        <w:rPr>
          <w:lang w:val="en-US"/>
        </w:rPr>
        <w:t>.</w:t>
      </w:r>
      <w:r w:rsidR="00326533">
        <w:rPr>
          <w:lang w:val="en-US"/>
        </w:rPr>
        <w:t xml:space="preserve"> The main idea is that differences in opinion between two people in a relationship leads to increased friction and stress in this relationship. People naturally try to avoid such situations and try to reduce friction in their relationships. So, when</w:t>
      </w:r>
      <w:del w:id="59" w:author="Niels Spierings" w:date="2021-08-24T13:42:00Z">
        <w:r w:rsidR="00326533" w:rsidDel="00BA1FE6">
          <w:rPr>
            <w:lang w:val="en-US"/>
          </w:rPr>
          <w:delText xml:space="preserve"> </w:delText>
        </w:r>
      </w:del>
      <w:r w:rsidR="00326533">
        <w:rPr>
          <w:lang w:val="en-US"/>
        </w:rPr>
        <w:t xml:space="preserve"> a partner changes their political attitude, there is an increased chance of relationship friction. To reduce this friction the other partner can respond by choosing to change their attitude in a similar direction. </w:t>
      </w:r>
      <w:commentRangeStart w:id="60"/>
      <w:commentRangeStart w:id="61"/>
      <w:r w:rsidR="00CD1A9A">
        <w:rPr>
          <w:lang w:val="en-US"/>
        </w:rPr>
        <w:t xml:space="preserve">These mechanisms lead to a simple positive influence model. </w:t>
      </w:r>
      <w:r w:rsidR="00FB75A9">
        <w:rPr>
          <w:lang w:val="en-US"/>
        </w:rPr>
        <w:t xml:space="preserve">With this we expect that a change in political attitude of one partner is associated by a shift in the same direction by the other partner, which is formalized in H1: </w:t>
      </w:r>
      <w:commentRangeEnd w:id="60"/>
      <w:r w:rsidR="00FB75A9">
        <w:rPr>
          <w:rStyle w:val="CommentReference"/>
        </w:rPr>
        <w:commentReference w:id="60"/>
      </w:r>
      <w:commentRangeEnd w:id="61"/>
      <w:r w:rsidR="00BA1FE6">
        <w:rPr>
          <w:rStyle w:val="CommentReference"/>
        </w:rPr>
        <w:commentReference w:id="61"/>
      </w:r>
    </w:p>
    <w:p w14:paraId="52899D3F" w14:textId="77777777" w:rsidR="00DA26B1" w:rsidRDefault="00DA26B1" w:rsidP="00745A71">
      <w:pPr>
        <w:pStyle w:val="NoSpacing"/>
        <w:spacing w:line="480" w:lineRule="auto"/>
        <w:jc w:val="both"/>
        <w:rPr>
          <w:lang w:val="en-US"/>
        </w:rPr>
      </w:pPr>
    </w:p>
    <w:p w14:paraId="135BA9E6" w14:textId="726CC9E0" w:rsidR="00745A71" w:rsidRPr="00DA26B1" w:rsidRDefault="00DA26B1" w:rsidP="00745A71">
      <w:pPr>
        <w:pStyle w:val="NoSpacing"/>
        <w:spacing w:line="480" w:lineRule="auto"/>
        <w:jc w:val="both"/>
        <w:rPr>
          <w:lang w:val="en-US"/>
        </w:rPr>
      </w:pPr>
      <w:commentRangeStart w:id="62"/>
      <w:r>
        <w:rPr>
          <w:lang w:val="en-US"/>
        </w:rPr>
        <w:t xml:space="preserve">H1: </w:t>
      </w:r>
      <w:r w:rsidRPr="00DA26B1">
        <w:rPr>
          <w:lang w:val="en-US"/>
        </w:rPr>
        <w:t>When your partner's opinion is relatively high (compared to your partners average opinion over time) at time T, your own opinion will be relatively high (compared to your own average opinion over time) at time T+1.</w:t>
      </w:r>
      <w:commentRangeEnd w:id="62"/>
      <w:r w:rsidR="0064621D">
        <w:rPr>
          <w:rStyle w:val="CommentReference"/>
        </w:rPr>
        <w:commentReference w:id="62"/>
      </w:r>
    </w:p>
    <w:p w14:paraId="389A3412" w14:textId="77777777" w:rsidR="00DA26B1" w:rsidRDefault="00DA26B1" w:rsidP="00745A71">
      <w:pPr>
        <w:pStyle w:val="NoSpacing"/>
        <w:spacing w:line="480" w:lineRule="auto"/>
        <w:jc w:val="both"/>
        <w:rPr>
          <w:i/>
          <w:iCs/>
          <w:lang w:val="en-US"/>
        </w:rPr>
      </w:pPr>
    </w:p>
    <w:p w14:paraId="308D85DC" w14:textId="53B2F486" w:rsidR="00727641" w:rsidRPr="00BB25DD" w:rsidRDefault="001534E1" w:rsidP="00745A71">
      <w:pPr>
        <w:pStyle w:val="NoSpacing"/>
        <w:spacing w:line="480" w:lineRule="auto"/>
        <w:jc w:val="both"/>
        <w:rPr>
          <w:i/>
          <w:iCs/>
          <w:lang w:val="en-US"/>
        </w:rPr>
      </w:pPr>
      <w:r w:rsidRPr="00BB25DD">
        <w:rPr>
          <w:i/>
          <w:iCs/>
          <w:lang w:val="en-US"/>
        </w:rPr>
        <w:t xml:space="preserve">Not all </w:t>
      </w:r>
      <w:r w:rsidR="00B10024" w:rsidRPr="00BB25DD">
        <w:rPr>
          <w:i/>
          <w:iCs/>
          <w:lang w:val="en-US"/>
        </w:rPr>
        <w:t xml:space="preserve">partners </w:t>
      </w:r>
      <w:r w:rsidRPr="00BB25DD">
        <w:rPr>
          <w:i/>
          <w:iCs/>
          <w:lang w:val="en-US"/>
        </w:rPr>
        <w:t>are the same</w:t>
      </w:r>
    </w:p>
    <w:p w14:paraId="1541AFFC" w14:textId="4D693B2A" w:rsidR="00B23B7D" w:rsidRDefault="00B10024" w:rsidP="00745A71">
      <w:pPr>
        <w:pStyle w:val="NoSpacing"/>
        <w:spacing w:line="480" w:lineRule="auto"/>
        <w:jc w:val="both"/>
        <w:rPr>
          <w:lang w:val="en-US"/>
        </w:rPr>
      </w:pPr>
      <w:r>
        <w:rPr>
          <w:lang w:val="en-US"/>
        </w:rPr>
        <w:t xml:space="preserve">An important </w:t>
      </w:r>
      <w:r w:rsidR="00415AC0">
        <w:rPr>
          <w:lang w:val="en-US"/>
        </w:rPr>
        <w:t>consideration</w:t>
      </w:r>
      <w:r>
        <w:rPr>
          <w:lang w:val="en-US"/>
        </w:rPr>
        <w:t xml:space="preserve"> for partner influence is that not all </w:t>
      </w:r>
      <w:r w:rsidR="00B23B7D">
        <w:rPr>
          <w:lang w:val="en-US"/>
        </w:rPr>
        <w:t xml:space="preserve">partners and </w:t>
      </w:r>
      <w:r>
        <w:rPr>
          <w:lang w:val="en-US"/>
        </w:rPr>
        <w:t>couples are similar</w:t>
      </w:r>
      <w:del w:id="63" w:author="Niels Spierings" w:date="2021-08-24T13:46:00Z">
        <w:r w:rsidDel="0064621D">
          <w:rPr>
            <w:lang w:val="en-US"/>
          </w:rPr>
          <w:delText xml:space="preserve"> in terms of socioeconomic makeup</w:delText>
        </w:r>
      </w:del>
      <w:r>
        <w:rPr>
          <w:lang w:val="en-US"/>
        </w:rPr>
        <w:t xml:space="preserve">. </w:t>
      </w:r>
      <w:r w:rsidR="00B23B7D">
        <w:rPr>
          <w:lang w:val="en-US"/>
        </w:rPr>
        <w:t xml:space="preserve">We </w:t>
      </w:r>
      <w:del w:id="64" w:author="Niels Spierings" w:date="2021-08-24T13:46:00Z">
        <w:r w:rsidR="00B23B7D" w:rsidDel="0064621D">
          <w:rPr>
            <w:lang w:val="en-US"/>
          </w:rPr>
          <w:delText xml:space="preserve">hypothesize </w:delText>
        </w:r>
      </w:del>
      <w:ins w:id="65" w:author="Niels Spierings" w:date="2021-08-24T13:46:00Z">
        <w:r w:rsidR="0064621D">
          <w:rPr>
            <w:lang w:val="en-US"/>
          </w:rPr>
          <w:t xml:space="preserve">argue </w:t>
        </w:r>
      </w:ins>
      <w:r w:rsidR="00B23B7D">
        <w:rPr>
          <w:lang w:val="en-US"/>
        </w:rPr>
        <w:t>that the influence mechanisms will work differently for different kind of partners</w:t>
      </w:r>
      <w:ins w:id="66" w:author="Niels Spierings" w:date="2021-08-24T13:46:00Z">
        <w:r w:rsidR="0064621D">
          <w:rPr>
            <w:lang w:val="en-US"/>
          </w:rPr>
          <w:t>,</w:t>
        </w:r>
      </w:ins>
      <w:ins w:id="67" w:author="Niels Spierings" w:date="2021-08-24T13:47:00Z">
        <w:r w:rsidR="0064621D">
          <w:rPr>
            <w:lang w:val="en-US"/>
          </w:rPr>
          <w:t xml:space="preserve"> and we hypothesize potential effects more particularly for</w:t>
        </w:r>
      </w:ins>
      <w:del w:id="68" w:author="Niels Spierings" w:date="2021-08-24T13:47:00Z">
        <w:r w:rsidR="00B23B7D" w:rsidDel="0064621D">
          <w:rPr>
            <w:lang w:val="en-US"/>
          </w:rPr>
          <w:delText xml:space="preserve">. </w:delText>
        </w:r>
        <w:r w:rsidR="00392FA2" w:rsidDel="0064621D">
          <w:rPr>
            <w:lang w:val="en-US"/>
          </w:rPr>
          <w:delText>We focus on</w:delText>
        </w:r>
      </w:del>
      <w:r w:rsidR="00392FA2">
        <w:rPr>
          <w:lang w:val="en-US"/>
        </w:rPr>
        <w:t xml:space="preserve"> </w:t>
      </w:r>
      <w:r w:rsidR="00BC117F">
        <w:rPr>
          <w:lang w:val="en-US"/>
        </w:rPr>
        <w:t>partner’s gender and education.</w:t>
      </w:r>
    </w:p>
    <w:p w14:paraId="4D8A47B1" w14:textId="5FCAC063" w:rsidR="00DD7B77" w:rsidRPr="00727641" w:rsidRDefault="00B23B7D" w:rsidP="00745A71">
      <w:pPr>
        <w:pStyle w:val="NoSpacing"/>
        <w:spacing w:line="480" w:lineRule="auto"/>
        <w:jc w:val="both"/>
        <w:rPr>
          <w:lang w:val="en-US"/>
        </w:rPr>
      </w:pPr>
      <w:commentRangeStart w:id="69"/>
      <w:r>
        <w:rPr>
          <w:i/>
          <w:iCs/>
          <w:lang w:val="en-US"/>
        </w:rPr>
        <w:t>Gender</w:t>
      </w:r>
      <w:r w:rsidR="00B10024">
        <w:rPr>
          <w:lang w:val="en-US"/>
        </w:rPr>
        <w:t xml:space="preserve"> </w:t>
      </w:r>
      <w:commentRangeEnd w:id="69"/>
      <w:r w:rsidR="00001A8D">
        <w:rPr>
          <w:rStyle w:val="CommentReference"/>
        </w:rPr>
        <w:commentReference w:id="69"/>
      </w:r>
      <w:commentRangeStart w:id="70"/>
      <w:commentRangeStart w:id="71"/>
      <w:r w:rsidR="00B10024">
        <w:rPr>
          <w:lang w:val="en-US"/>
        </w:rPr>
        <w:t xml:space="preserve">One major facet that we need to take into account is someone’s gender. Gender has a profound impact on </w:t>
      </w:r>
      <w:r w:rsidR="002564F2">
        <w:rPr>
          <w:lang w:val="en-US"/>
        </w:rPr>
        <w:t>someone’s</w:t>
      </w:r>
      <w:r w:rsidR="00B10024">
        <w:rPr>
          <w:lang w:val="en-US"/>
        </w:rPr>
        <w:t xml:space="preserve"> </w:t>
      </w:r>
      <w:r>
        <w:rPr>
          <w:lang w:val="en-US"/>
        </w:rPr>
        <w:t xml:space="preserve">political behavior </w:t>
      </w:r>
      <w:ins w:id="72" w:author="Niels Spierings" w:date="2021-08-24T13:47:00Z">
        <w:r w:rsidR="0064621D">
          <w:rPr>
            <w:lang w:val="en-US"/>
          </w:rPr>
          <w:t xml:space="preserve">and attitudes </w:t>
        </w:r>
      </w:ins>
      <w:r>
        <w:rPr>
          <w:lang w:val="en-US"/>
        </w:rPr>
        <w:t xml:space="preserve">as </w:t>
      </w:r>
      <w:r w:rsidR="003C28A3">
        <w:rPr>
          <w:lang w:val="en-US"/>
        </w:rPr>
        <w:t>research shows</w:t>
      </w:r>
      <w:ins w:id="73" w:author="Niels Spierings" w:date="2021-08-24T13:47:00Z">
        <w:r w:rsidR="0064621D">
          <w:rPr>
            <w:lang w:val="en-US"/>
          </w:rPr>
          <w:t xml:space="preserve"> various gender gap</w:t>
        </w:r>
      </w:ins>
      <w:ins w:id="74" w:author="Niels Spierings" w:date="2021-08-24T13:48:00Z">
        <w:r w:rsidR="0064621D">
          <w:rPr>
            <w:lang w:val="en-US"/>
          </w:rPr>
          <w:t xml:space="preserve">s, for instance with men </w:t>
        </w:r>
      </w:ins>
      <w:del w:id="75" w:author="Niels Spierings" w:date="2021-08-24T13:48:00Z">
        <w:r w:rsidR="003C28A3" w:rsidDel="0064621D">
          <w:rPr>
            <w:lang w:val="en-US"/>
          </w:rPr>
          <w:delText xml:space="preserve"> that </w:delText>
        </w:r>
        <w:r w:rsidDel="0064621D">
          <w:rPr>
            <w:lang w:val="en-US"/>
          </w:rPr>
          <w:delText>there is a gender gap in political participation</w:delText>
        </w:r>
        <w:r w:rsidR="003C28A3" w:rsidDel="0064621D">
          <w:rPr>
            <w:lang w:val="en-US"/>
          </w:rPr>
          <w:delText xml:space="preserve"> as</w:delText>
        </w:r>
        <w:r w:rsidR="002564F2" w:rsidDel="0064621D">
          <w:rPr>
            <w:lang w:val="en-US"/>
          </w:rPr>
          <w:delText xml:space="preserve"> men are</w:delText>
        </w:r>
      </w:del>
      <w:ins w:id="76" w:author="Niels Spierings" w:date="2021-08-24T13:48:00Z">
        <w:r w:rsidR="0064621D">
          <w:rPr>
            <w:lang w:val="en-US"/>
          </w:rPr>
          <w:t>being</w:t>
        </w:r>
      </w:ins>
      <w:r w:rsidR="002564F2">
        <w:rPr>
          <w:lang w:val="en-US"/>
        </w:rPr>
        <w:t xml:space="preserve"> more likely to participate in politics than women</w:t>
      </w:r>
      <w:r w:rsidR="003C28A3">
        <w:rPr>
          <w:lang w:val="en-US"/>
        </w:rPr>
        <w:t xml:space="preserve"> </w:t>
      </w:r>
      <w:r w:rsidR="000D2A25">
        <w:rPr>
          <w:lang w:val="en-US"/>
        </w:rPr>
        <w:fldChar w:fldCharType="begin" w:fldLock="1"/>
      </w:r>
      <w:r w:rsidR="000D2A25">
        <w:rPr>
          <w:lang w:val="en-US"/>
        </w:rPr>
        <w:instrText>ADDIN CSL_CITATION {"citationItems":[{"id":"ITEM-1","itemData":{"author":[{"dropping-particle":"","family":"Coffé","given":"H","non-dropping-particle":"","parse-names":false,"suffix":""},{"dropping-particle":"","family":"Bolzendahl","given":"C","non-dropping-particle":"","parse-names":false,"suffix":""}],"container-title":"Sex roles","id":"ITEM-1","issued":{"date-parts":[["2010"]]},"page":"318-333","title":"Same game, different rules? Gender differences in political participation.","type":"article-journal","volume":"62"},"uris":["http://www.mendeley.com/documents/?uuid=03d2aa2d-a934-4ce7-9885-85a8a93232de"]},{"id":"ITEM-2","itemData":{"author":[{"dropping-particle":"","family":"Coffé","given":"Hilde","non-dropping-particle":"","parse-names":false,"suffix":""},{"dropping-particle":"","family":"Bolzendahl","given":"C","non-dropping-particle":"","parse-names":false,"suffix":""}],"container-title":"Social Indicators Research","id":"ITEM-2","issue":"2","issued":{"date-parts":[["2011"]]},"page":"245-264","title":"Gender gaps in political participation across sub-saharan african nations","type":"article-journal","volume":"102"},"uris":["http://www.mendeley.com/documents/?uuid=9a450f2b-a023-4f62-9988-c6937d289b21"]}],"mendeley":{"formattedCitation":"(H Coffé &amp; Bolzendahl, 2010; Hilde Coffé &amp; Bolzendahl, 2011)","plainTextFormattedCitation":"(H Coffé &amp; Bolzendahl, 2010; Hilde Coffé &amp; Bolzendahl, 2011)","previouslyFormattedCitation":"(H Coffé &amp; Bolzendahl, 2010; Hilde Coffé &amp; Bolzendahl, 2011)"},"properties":{"noteIndex":0},"schema":"https://github.com/citation-style-language/schema/raw/master/csl-citation.json"}</w:instrText>
      </w:r>
      <w:r w:rsidR="000D2A25">
        <w:rPr>
          <w:lang w:val="en-US"/>
        </w:rPr>
        <w:fldChar w:fldCharType="separate"/>
      </w:r>
      <w:r w:rsidR="000D2A25" w:rsidRPr="000D2A25">
        <w:rPr>
          <w:noProof/>
          <w:lang w:val="en-US"/>
        </w:rPr>
        <w:t>(</w:t>
      </w:r>
      <w:del w:id="77" w:author="Niels Spierings" w:date="2021-08-24T13:48:00Z">
        <w:r w:rsidR="000D2A25" w:rsidRPr="000D2A25" w:rsidDel="0064621D">
          <w:rPr>
            <w:noProof/>
            <w:lang w:val="en-US"/>
          </w:rPr>
          <w:delText xml:space="preserve">H </w:delText>
        </w:r>
      </w:del>
      <w:r w:rsidR="000D2A25" w:rsidRPr="000D2A25">
        <w:rPr>
          <w:noProof/>
          <w:lang w:val="en-US"/>
        </w:rPr>
        <w:t>Coffé &amp; Bolzendahl, 2010; Hilde Coffé &amp; Bolzendahl, 2011)</w:t>
      </w:r>
      <w:r w:rsidR="000D2A25">
        <w:rPr>
          <w:lang w:val="en-US"/>
        </w:rPr>
        <w:fldChar w:fldCharType="end"/>
      </w:r>
      <w:ins w:id="78" w:author="Niels Spierings" w:date="2021-08-24T13:48:00Z">
        <w:r w:rsidR="0064621D">
          <w:rPr>
            <w:lang w:val="en-US"/>
          </w:rPr>
          <w:t xml:space="preserve"> and women being more left-wing </w:t>
        </w:r>
      </w:ins>
      <w:ins w:id="79" w:author="Niels Spierings" w:date="2021-08-24T13:49:00Z">
        <w:r w:rsidR="0064621D">
          <w:rPr>
            <w:lang w:val="en-US"/>
          </w:rPr>
          <w:t>(Norris &amp; Inglehart rising tide)</w:t>
        </w:r>
      </w:ins>
      <w:ins w:id="80" w:author="Niels Spierings" w:date="2021-08-24T13:48:00Z">
        <w:r w:rsidR="0064621D">
          <w:rPr>
            <w:lang w:val="en-US"/>
          </w:rPr>
          <w:t xml:space="preserve"> </w:t>
        </w:r>
      </w:ins>
      <w:r>
        <w:rPr>
          <w:lang w:val="en-US"/>
        </w:rPr>
        <w:t>. Moreover, women also tend to have a lower level of political knowledge, efficacy and political interest</w:t>
      </w:r>
      <w:r w:rsidR="002564F2">
        <w:rPr>
          <w:lang w:val="en-US"/>
        </w:rPr>
        <w:t xml:space="preserve"> than men</w:t>
      </w:r>
      <w:r w:rsidR="000D2A25">
        <w:rPr>
          <w:lang w:val="en-US"/>
        </w:rPr>
        <w:t xml:space="preserve"> </w:t>
      </w:r>
      <w:r w:rsidR="000D2A25">
        <w:rPr>
          <w:lang w:val="en-US"/>
        </w:rPr>
        <w:fldChar w:fldCharType="begin" w:fldLock="1"/>
      </w:r>
      <w:r w:rsidR="000D2A25">
        <w:rPr>
          <w:lang w:val="en-US"/>
        </w:rPr>
        <w:instrText>ADDIN CSL_CITATION {"citationItems":[{"id":"ITEM-1","itemData":{"DOI":"10.2307/2998592","ISBN":"0022-3816","abstract":"This paper demonstrates that women are less politically interested, informed, and efficacious than men and that this gender gap in political engagement has consequences for political participation. Only when gender differences in political interest, information, and efficacy are considered along with gender differences in resources can we explain the relatively small disparity between the sexes with respect to political activity. When we searched for the origins of the gender gap in political engagement, we found that it can be explained only partially by gender differences in factors such as education that are associated with political engagement. Furthermore, these gender differences in political orientation seem to be specific to politics-rather than the manifestation of general personal attributes. Investigation of the extent to which the cues received by males and females that politics is a man's world are responsible for the gender gap in political engagement yielded results that were suggestive, but mixed.","author":[{"dropping-particle":"","family":"Verba","given":"S","non-dropping-particle":"","parse-names":false,"suffix":""},{"dropping-particle":"","family":"Burns","given":"N","non-dropping-particle":"","parse-names":false,"suffix":""},{"dropping-particle":"","family":"Schlozman","given":"K L","non-dropping-particle":"","parse-names":false,"suffix":""}],"container-title":"Journal of Politics","id":"ITEM-1","issue":"4","issued":{"date-parts":[["1997"]]},"language":"English","note":"ISI Document Delivery No.: YL450\nTimes Cited: 224\nCited Reference Count: 39\nCited References: \nAbramowitz A. I., 1992, SENATE ELECTIONS\nALWIN DF, 1991, AM SOCIOL REV, V56, P625, DOI 10.2307/2096084\nANDERSEN K, 1985, AM J POLIT SCI, V29, P606, DOI 10.2307/2111145\nANDERSEN K, 1975, AM J POLIT SCI, V19, P439, DOI 10.2307/2110538\nBaiter Sandra, 1983, WOMEN POLITICS VISIB\nBeckwith K., 1986, AM WOMEN POLITICAL P\nBENNETT LLM, 1989, AM POLIT QUART, V17, P105, DOI 10.1177/1532673X8901700106\nCampbell A., 1960, AM VOTER\nCARPINI MXD, 1993, AM J POLIT SCI, V37, P1179, DOI 10.2307/2111549\nDelli Carpini M. X., 1996, WHAT AM KNOW POLITIC\nCARPINI MXD, 1992, ANAL INFORMATION ITE\nCONVERSE PE, 1962, PUBLIC OPIN QUART, V26, P578, DOI 10.1086/267129\nCONVERSE PE, 1990, INFORMATION DEMOCRAT\nCOOK EA, 1994, YEAR WOMAN\n*CTR AM WOM POL, 1994, FACT SHEET WOM CAND\n*CTR AM WOM POL, 1995, FACT SHEET WOM STAT\nDiamond I., 1977, SEX ROLES STATE HOUS\nFlexner Eleanor, 1975, CENTURY STRUGGLE WOM\nFLORA C, 1974, WOMEN POLITICS\nGreenstein F. I., 1965, CHILDREN POLITICS\nHansen SB, 1997, J POLIT, V59, P73, DOI 10.2307/2998216\nINGLEHART ML, 1981, COMP POLIT STUD, V14, P299\nIYENGAR S, 1990, INFORMATION DEMOCRAT\nJacobson G. C., 1992, POLITICS C ELECTIONS\nKAHN KF, 1991, PUBLIC OPIN QUART, V55, P180, DOI 10.1086/269251\nLAMBERT RD, 1988, CAN J POLIT SCI, V21, P359\nMAYER RK, 1996, THESIS U MICHIGAN\nMCDONAGH E, 1987, AM J POLIT SCI, V26, P280\nRinehart Sue T., 1992, GENDER CONSCIOUSNESS\nHansen J. M., 1993, MOBILIZATION PARTICI\nSapiro Virginia, 1983, POLITICAL INTEGRATIO\nSCHLOZMAN KL, 1994, J POLIT, V56, P963, DOI 10.2307/2132069\nSOULE JW, 1977, PORTRAIT MARGINALITY\nThomas Sue, 1994, WOMEN LEGISLATE\nTRAUGOTT MW, 1979, PUBLIC OPIN QUART, V43, P359, DOI 10.1086/268527\nVerba Sidney, 1995, VOICE EQUALITY CIVIC\nWEISENBURGER W, 1995, AM SCH BOARD J, V182, P33\nZALLER J, 1986, ANAL INFORMATION ITE\nZaller J. R., 1992, NATURE ORIGINS MASS\nVerba, S Burns, N Schlozman, KL\n228\n11\n78\nUniv texas press\nAustin","page":"1051-1072","title":"Knowing and caring about politics: Gender and political engagement","type":"article-journal","volume":"59"},"uris":["http://www.mendeley.com/documents/?uuid=fa7c3220-4bfa-4beb-bac2-402d508c6326"]}],"mendeley":{"formattedCitation":"(Verba et al., 1997)","plainTextFormattedCitation":"(Verba et al., 1997)"},"properties":{"noteIndex":0},"schema":"https://github.com/citation-style-language/schema/raw/master/csl-citation.json"}</w:instrText>
      </w:r>
      <w:r w:rsidR="000D2A25">
        <w:rPr>
          <w:lang w:val="en-US"/>
        </w:rPr>
        <w:fldChar w:fldCharType="separate"/>
      </w:r>
      <w:r w:rsidR="000D2A25" w:rsidRPr="000D2A25">
        <w:rPr>
          <w:noProof/>
          <w:lang w:val="en-US"/>
        </w:rPr>
        <w:t>(Verba et al., 1997)</w:t>
      </w:r>
      <w:r w:rsidR="000D2A25">
        <w:rPr>
          <w:lang w:val="en-US"/>
        </w:rPr>
        <w:fldChar w:fldCharType="end"/>
      </w:r>
      <w:r>
        <w:rPr>
          <w:lang w:val="en-US"/>
        </w:rPr>
        <w:t>.</w:t>
      </w:r>
      <w:r w:rsidR="002564F2">
        <w:rPr>
          <w:lang w:val="en-US"/>
        </w:rPr>
        <w:t xml:space="preserve"> </w:t>
      </w:r>
      <w:r w:rsidR="006234F7">
        <w:rPr>
          <w:lang w:val="en-US"/>
        </w:rPr>
        <w:t xml:space="preserve">The root of these </w:t>
      </w:r>
      <w:ins w:id="81" w:author="Niels Spierings" w:date="2021-08-24T13:49:00Z">
        <w:r w:rsidR="0064621D">
          <w:rPr>
            <w:lang w:val="en-US"/>
          </w:rPr>
          <w:t xml:space="preserve">for this paper important </w:t>
        </w:r>
      </w:ins>
      <w:r w:rsidR="006234F7">
        <w:rPr>
          <w:lang w:val="en-US"/>
        </w:rPr>
        <w:t xml:space="preserve">differences </w:t>
      </w:r>
      <w:r w:rsidR="00C66872">
        <w:rPr>
          <w:lang w:val="en-US"/>
        </w:rPr>
        <w:t>is</w:t>
      </w:r>
      <w:r w:rsidR="006234F7">
        <w:rPr>
          <w:lang w:val="en-US"/>
        </w:rPr>
        <w:t xml:space="preserve"> likely to be the social process of gender socialization, both in childhood and adolescence</w:t>
      </w:r>
      <w:del w:id="82" w:author="Niels Spierings" w:date="2021-08-24T13:49:00Z">
        <w:r w:rsidR="00014814" w:rsidDel="0064621D">
          <w:rPr>
            <w:lang w:val="en-US"/>
          </w:rPr>
          <w:delText xml:space="preserve"> </w:delText>
        </w:r>
      </w:del>
      <w:r w:rsidR="006234F7">
        <w:rPr>
          <w:lang w:val="en-US"/>
        </w:rPr>
        <w:t>.</w:t>
      </w:r>
      <w:r w:rsidR="00C66872">
        <w:rPr>
          <w:lang w:val="en-US"/>
        </w:rPr>
        <w:t xml:space="preserve"> Women are socialized into</w:t>
      </w:r>
      <w:r w:rsidR="00E95C71">
        <w:rPr>
          <w:lang w:val="en-US"/>
        </w:rPr>
        <w:t xml:space="preserve"> gender roles that are more passive, </w:t>
      </w:r>
      <w:r w:rsidR="00E95C71">
        <w:rPr>
          <w:lang w:val="en-US"/>
        </w:rPr>
        <w:lastRenderedPageBreak/>
        <w:t xml:space="preserve">empathetic and rule-abiding, which may contribute to a lower political engagement and </w:t>
      </w:r>
      <w:del w:id="83" w:author="Niels Spierings" w:date="2021-08-24T13:49:00Z">
        <w:r w:rsidR="00E95C71" w:rsidDel="0064621D">
          <w:rPr>
            <w:lang w:val="en-US"/>
          </w:rPr>
          <w:delText xml:space="preserve">lower </w:delText>
        </w:r>
      </w:del>
      <w:ins w:id="84" w:author="Niels Spierings" w:date="2021-08-24T13:49:00Z">
        <w:r w:rsidR="0064621D">
          <w:rPr>
            <w:lang w:val="en-US"/>
          </w:rPr>
          <w:t xml:space="preserve">less </w:t>
        </w:r>
      </w:ins>
      <w:r w:rsidR="00E95C71">
        <w:rPr>
          <w:lang w:val="en-US"/>
        </w:rPr>
        <w:t xml:space="preserve">political </w:t>
      </w:r>
      <w:del w:id="85" w:author="Niels Spierings" w:date="2021-08-24T13:50:00Z">
        <w:r w:rsidR="00E95C71" w:rsidDel="0064621D">
          <w:rPr>
            <w:lang w:val="en-US"/>
          </w:rPr>
          <w:delText>attitudes</w:delText>
        </w:r>
      </w:del>
      <w:ins w:id="86" w:author="Niels Spierings" w:date="2021-08-24T13:50:00Z">
        <w:r w:rsidR="0064621D">
          <w:rPr>
            <w:lang w:val="en-US"/>
          </w:rPr>
          <w:t>confidence</w:t>
        </w:r>
      </w:ins>
      <w:r w:rsidR="00E95C71">
        <w:rPr>
          <w:lang w:val="en-US"/>
        </w:rPr>
        <w:t>.</w:t>
      </w:r>
      <w:del w:id="87" w:author="Niels Spierings" w:date="2021-08-24T13:50:00Z">
        <w:r w:rsidR="00E95C71" w:rsidDel="0064621D">
          <w:rPr>
            <w:lang w:val="en-US"/>
          </w:rPr>
          <w:delText xml:space="preserve"> </w:delText>
        </w:r>
        <w:r w:rsidR="0023439B" w:rsidDel="0064621D">
          <w:rPr>
            <w:lang w:val="en-US"/>
          </w:rPr>
          <w:delText>A</w:delText>
        </w:r>
        <w:r w:rsidR="00E95C71" w:rsidDel="0064621D">
          <w:rPr>
            <w:lang w:val="en-US"/>
          </w:rPr>
          <w:delText xml:space="preserve">lthough these gender roles are learned in childhood and adolescence these are likely to continue </w:delText>
        </w:r>
        <w:r w:rsidR="0031662C" w:rsidDel="0064621D">
          <w:rPr>
            <w:lang w:val="en-US"/>
          </w:rPr>
          <w:delText>over</w:delText>
        </w:r>
        <w:r w:rsidR="00E95C71" w:rsidDel="0064621D">
          <w:rPr>
            <w:lang w:val="en-US"/>
          </w:rPr>
          <w:delText xml:space="preserve"> the lifecourse.</w:delText>
        </w:r>
      </w:del>
      <w:r w:rsidR="0023439B">
        <w:rPr>
          <w:lang w:val="en-US"/>
        </w:rPr>
        <w:t xml:space="preserve"> As a result</w:t>
      </w:r>
      <w:ins w:id="88" w:author="Niels Spierings" w:date="2021-08-24T13:50:00Z">
        <w:r w:rsidR="0064621D">
          <w:rPr>
            <w:lang w:val="en-US"/>
          </w:rPr>
          <w:t>,</w:t>
        </w:r>
      </w:ins>
      <w:r w:rsidR="0023439B">
        <w:rPr>
          <w:lang w:val="en-US"/>
        </w:rPr>
        <w:t xml:space="preserve"> male partners are </w:t>
      </w:r>
      <w:del w:id="89" w:author="Niels Spierings" w:date="2021-08-24T13:50:00Z">
        <w:r w:rsidR="0023439B" w:rsidDel="0064621D">
          <w:rPr>
            <w:lang w:val="en-US"/>
          </w:rPr>
          <w:delText>more likely to be</w:delText>
        </w:r>
      </w:del>
      <w:ins w:id="90" w:author="Niels Spierings" w:date="2021-08-24T13:50:00Z">
        <w:r w:rsidR="0064621D">
          <w:rPr>
            <w:lang w:val="en-US"/>
          </w:rPr>
          <w:t>often</w:t>
        </w:r>
      </w:ins>
      <w:r w:rsidR="0023439B">
        <w:rPr>
          <w:lang w:val="en-US"/>
        </w:rPr>
        <w:t xml:space="preserve"> seen as </w:t>
      </w:r>
      <w:ins w:id="91" w:author="Niels Spierings" w:date="2021-08-24T13:50:00Z">
        <w:r w:rsidR="0064621D">
          <w:rPr>
            <w:lang w:val="en-US"/>
          </w:rPr>
          <w:t xml:space="preserve">more </w:t>
        </w:r>
      </w:ins>
      <w:r w:rsidR="0023439B">
        <w:rPr>
          <w:lang w:val="en-US"/>
        </w:rPr>
        <w:t>knowledgeable on political matters than female partners</w:t>
      </w:r>
      <w:ins w:id="92" w:author="Niels Spierings" w:date="2021-08-24T13:50:00Z">
        <w:r w:rsidR="0064621D">
          <w:rPr>
            <w:lang w:val="en-US"/>
          </w:rPr>
          <w:t xml:space="preserve"> (REF)</w:t>
        </w:r>
      </w:ins>
      <w:r w:rsidR="0023439B">
        <w:rPr>
          <w:lang w:val="en-US"/>
        </w:rPr>
        <w:t xml:space="preserve">. This has </w:t>
      </w:r>
      <w:del w:id="93" w:author="Niels Spierings" w:date="2021-08-24T13:51:00Z">
        <w:r w:rsidR="0023439B" w:rsidDel="000659D0">
          <w:rPr>
            <w:lang w:val="en-US"/>
          </w:rPr>
          <w:delText xml:space="preserve">two </w:delText>
        </w:r>
      </w:del>
      <w:ins w:id="94" w:author="Niels Spierings" w:date="2021-08-24T13:51:00Z">
        <w:r w:rsidR="000659D0">
          <w:rPr>
            <w:lang w:val="en-US"/>
          </w:rPr>
          <w:t xml:space="preserve">as a </w:t>
        </w:r>
      </w:ins>
      <w:r w:rsidR="0023439B">
        <w:rPr>
          <w:lang w:val="en-US"/>
        </w:rPr>
        <w:t>consequences for partner influence</w:t>
      </w:r>
      <w:ins w:id="95" w:author="Niels Spierings" w:date="2021-08-24T13:51:00Z">
        <w:r w:rsidR="000659D0">
          <w:rPr>
            <w:lang w:val="en-US"/>
          </w:rPr>
          <w:t xml:space="preserve">, </w:t>
        </w:r>
      </w:ins>
      <w:del w:id="96" w:author="Niels Spierings" w:date="2021-08-24T13:51:00Z">
        <w:r w:rsidR="0023439B" w:rsidDel="000659D0">
          <w:rPr>
            <w:lang w:val="en-US"/>
          </w:rPr>
          <w:delText xml:space="preserve">. First of all, it is less likely </w:delText>
        </w:r>
      </w:del>
      <w:r w:rsidR="0023439B">
        <w:rPr>
          <w:lang w:val="en-US"/>
        </w:rPr>
        <w:t>that male partners are</w:t>
      </w:r>
      <w:ins w:id="97" w:author="Niels Spierings" w:date="2021-08-24T13:50:00Z">
        <w:r w:rsidR="0064621D">
          <w:rPr>
            <w:lang w:val="en-US"/>
          </w:rPr>
          <w:t xml:space="preserve"> </w:t>
        </w:r>
      </w:ins>
      <w:ins w:id="98" w:author="Niels Spierings" w:date="2021-08-24T13:51:00Z">
        <w:r w:rsidR="000659D0">
          <w:rPr>
            <w:lang w:val="en-US"/>
          </w:rPr>
          <w:t>less strongly</w:t>
        </w:r>
      </w:ins>
      <w:r w:rsidR="0023439B">
        <w:rPr>
          <w:lang w:val="en-US"/>
        </w:rPr>
        <w:t xml:space="preserve"> influenced by the</w:t>
      </w:r>
      <w:ins w:id="99" w:author="Niels Spierings" w:date="2021-08-24T13:51:00Z">
        <w:r w:rsidR="000659D0">
          <w:rPr>
            <w:lang w:val="en-US"/>
          </w:rPr>
          <w:t>ir</w:t>
        </w:r>
      </w:ins>
      <w:r w:rsidR="0023439B">
        <w:rPr>
          <w:lang w:val="en-US"/>
        </w:rPr>
        <w:t xml:space="preserve"> </w:t>
      </w:r>
      <w:ins w:id="100" w:author="Niels Spierings" w:date="2021-08-24T13:51:00Z">
        <w:r w:rsidR="000659D0">
          <w:rPr>
            <w:lang w:val="en-US"/>
          </w:rPr>
          <w:t>(</w:t>
        </w:r>
      </w:ins>
      <w:r w:rsidR="0023439B">
        <w:rPr>
          <w:lang w:val="en-US"/>
        </w:rPr>
        <w:t>female</w:t>
      </w:r>
      <w:ins w:id="101" w:author="Niels Spierings" w:date="2021-08-24T13:51:00Z">
        <w:r w:rsidR="000659D0">
          <w:rPr>
            <w:lang w:val="en-US"/>
          </w:rPr>
          <w:t>)</w:t>
        </w:r>
      </w:ins>
      <w:r w:rsidR="0023439B">
        <w:rPr>
          <w:lang w:val="en-US"/>
        </w:rPr>
        <w:t xml:space="preserve"> partner</w:t>
      </w:r>
      <w:ins w:id="102" w:author="Niels Spierings" w:date="2021-08-24T13:51:00Z">
        <w:r w:rsidR="000659D0">
          <w:rPr>
            <w:lang w:val="en-US"/>
          </w:rPr>
          <w:t xml:space="preserve">, while </w:t>
        </w:r>
      </w:ins>
      <w:del w:id="103" w:author="Niels Spierings" w:date="2021-08-24T13:51:00Z">
        <w:r w:rsidR="0023439B" w:rsidDel="000659D0">
          <w:rPr>
            <w:lang w:val="en-US"/>
          </w:rPr>
          <w:delText xml:space="preserve">. Second, this difference in gender roles makes more likely that </w:delText>
        </w:r>
      </w:del>
      <w:r w:rsidR="00C100C5">
        <w:rPr>
          <w:lang w:val="en-US"/>
        </w:rPr>
        <w:t>female partners are</w:t>
      </w:r>
      <w:ins w:id="104" w:author="Niels Spierings" w:date="2021-08-24T13:51:00Z">
        <w:r w:rsidR="000659D0">
          <w:rPr>
            <w:lang w:val="en-US"/>
          </w:rPr>
          <w:t xml:space="preserve"> more likely to be</w:t>
        </w:r>
      </w:ins>
      <w:r w:rsidR="00C100C5">
        <w:rPr>
          <w:lang w:val="en-US"/>
        </w:rPr>
        <w:t xml:space="preserve"> influenced by </w:t>
      </w:r>
      <w:ins w:id="105" w:author="Niels Spierings" w:date="2021-08-24T13:51:00Z">
        <w:r w:rsidR="000659D0">
          <w:rPr>
            <w:lang w:val="en-US"/>
          </w:rPr>
          <w:t>their (</w:t>
        </w:r>
      </w:ins>
      <w:r w:rsidR="00C100C5">
        <w:rPr>
          <w:lang w:val="en-US"/>
        </w:rPr>
        <w:t>male</w:t>
      </w:r>
      <w:ins w:id="106" w:author="Niels Spierings" w:date="2021-08-24T13:51:00Z">
        <w:r w:rsidR="000659D0">
          <w:rPr>
            <w:lang w:val="en-US"/>
          </w:rPr>
          <w:t>)</w:t>
        </w:r>
      </w:ins>
      <w:r w:rsidR="00C100C5">
        <w:rPr>
          <w:lang w:val="en-US"/>
        </w:rPr>
        <w:t xml:space="preserve"> partners. Hence we formulate the following hypothesis:</w:t>
      </w:r>
      <w:commentRangeEnd w:id="70"/>
      <w:r w:rsidR="00014814">
        <w:rPr>
          <w:rStyle w:val="CommentReference"/>
        </w:rPr>
        <w:commentReference w:id="70"/>
      </w:r>
      <w:commentRangeEnd w:id="71"/>
      <w:r w:rsidR="0064621D">
        <w:rPr>
          <w:rStyle w:val="CommentReference"/>
        </w:rPr>
        <w:commentReference w:id="71"/>
      </w:r>
    </w:p>
    <w:p w14:paraId="73F2D62F" w14:textId="77777777" w:rsidR="00745A71" w:rsidRDefault="00745A71" w:rsidP="00745A71">
      <w:pPr>
        <w:pStyle w:val="NoSpacing"/>
        <w:spacing w:line="480" w:lineRule="auto"/>
        <w:jc w:val="both"/>
        <w:rPr>
          <w:lang w:val="en-US"/>
        </w:rPr>
      </w:pPr>
    </w:p>
    <w:p w14:paraId="405512E0" w14:textId="3E91A1A4" w:rsidR="00727641" w:rsidRPr="00727641" w:rsidRDefault="00727641" w:rsidP="00745A71">
      <w:pPr>
        <w:pStyle w:val="NoSpacing"/>
        <w:spacing w:line="480" w:lineRule="auto"/>
        <w:jc w:val="both"/>
        <w:rPr>
          <w:lang w:val="en-US"/>
        </w:rPr>
      </w:pPr>
      <w:commentRangeStart w:id="107"/>
      <w:r w:rsidRPr="00727641">
        <w:rPr>
          <w:lang w:val="en-US"/>
        </w:rPr>
        <w:t>H</w:t>
      </w:r>
      <w:r>
        <w:rPr>
          <w:lang w:val="en-US"/>
        </w:rPr>
        <w:t xml:space="preserve">2: </w:t>
      </w:r>
      <w:r w:rsidRPr="00727641">
        <w:rPr>
          <w:lang w:val="en-US"/>
        </w:rPr>
        <w:t>Women are more influenced by their (male) spouse than men are influenced by their (female) spouse</w:t>
      </w:r>
      <w:commentRangeEnd w:id="107"/>
      <w:r w:rsidR="000659D0">
        <w:rPr>
          <w:rStyle w:val="CommentReference"/>
        </w:rPr>
        <w:commentReference w:id="107"/>
      </w:r>
      <w:r w:rsidRPr="00727641">
        <w:rPr>
          <w:lang w:val="en-US"/>
        </w:rPr>
        <w:t xml:space="preserve">. </w:t>
      </w:r>
    </w:p>
    <w:p w14:paraId="6530EB68" w14:textId="77777777" w:rsidR="00745A71" w:rsidRDefault="00745A71" w:rsidP="00745A71">
      <w:pPr>
        <w:pStyle w:val="NoSpacing"/>
        <w:spacing w:line="480" w:lineRule="auto"/>
        <w:jc w:val="both"/>
        <w:rPr>
          <w:i/>
          <w:iCs/>
          <w:lang w:val="en-US"/>
        </w:rPr>
      </w:pPr>
    </w:p>
    <w:p w14:paraId="08D8ED9F" w14:textId="029BF77A" w:rsidR="00F269A5" w:rsidRPr="00727641" w:rsidRDefault="007A3863" w:rsidP="00745A71">
      <w:pPr>
        <w:pStyle w:val="NoSpacing"/>
        <w:spacing w:line="480" w:lineRule="auto"/>
        <w:jc w:val="both"/>
        <w:rPr>
          <w:lang w:val="en-US"/>
        </w:rPr>
      </w:pPr>
      <w:commentRangeStart w:id="108"/>
      <w:r>
        <w:rPr>
          <w:i/>
          <w:iCs/>
          <w:lang w:val="en-US"/>
        </w:rPr>
        <w:t xml:space="preserve">Education. </w:t>
      </w:r>
      <w:commentRangeEnd w:id="108"/>
      <w:r w:rsidR="00E30322">
        <w:rPr>
          <w:rStyle w:val="CommentReference"/>
        </w:rPr>
        <w:commentReference w:id="108"/>
      </w:r>
      <w:r>
        <w:rPr>
          <w:lang w:val="en-US"/>
        </w:rPr>
        <w:t>Another aspect that is likely to be of influenc</w:t>
      </w:r>
      <w:r w:rsidR="00841950">
        <w:rPr>
          <w:lang w:val="en-US"/>
        </w:rPr>
        <w:t xml:space="preserve">e is a partner’s level of educational attainment. </w:t>
      </w:r>
      <w:r w:rsidR="004D3AA2">
        <w:rPr>
          <w:lang w:val="en-US"/>
        </w:rPr>
        <w:t xml:space="preserve">Previous research show a positive relation between a partner’s level of educational attainment and political participation of the other partner </w:t>
      </w:r>
      <w:r w:rsidR="004D3AA2">
        <w:rPr>
          <w:lang w:val="en-US"/>
        </w:rPr>
        <w:fldChar w:fldCharType="begin" w:fldLock="1"/>
      </w:r>
      <w:r w:rsidR="00F31EBE">
        <w:rPr>
          <w:lang w:val="en-US"/>
        </w:rPr>
        <w:instrText>ADDIN CSL_CITATION {"citationItems":[{"id":"ITEM-1","itemData":{"DOI":"10.1111/jomf.12619","ISSN":"17413737","abstract":"Objective: The authors study how partners are relevant to voting. Background: Previous studies have assessed whether having a partner influences political participation. The authors focus on how having a partner may affect political participation in different ways. The authors theorize and analytically disentangle three mechanisms through which partners relate to voting. Method: The authors analyze the most recent wave of the European Social Survey and limit the analyses to people in a heterosexual relationship who cohabit with their partner (n = 23,373). In contrast to previous studies, the authors use Diagonal Reference Models, which allow them to disentangle the different ways in which partners affect voting. Results: The authors find that both the educational level of the respondents and that of their partners positively affect voting. In addition, the relative position of a person in an educationally heterogamous relationship proves to be related to voting: Citizens whose level of education is lower than that of their partner are less likely to vote than people who have the same level of education but who are in an educationally homogamous relationship. Conclusion: The authors argue that the lowest educated partner in a heterogamous relationship experiences a lower sense of entitlement to participate politically. This study increases the understanding of voting and underlines the political relevance of the family.","author":[{"dropping-particle":"","family":"Daenekindt","given":"Stijn","non-dropping-particle":"","parse-names":false,"suffix":""},{"dropping-particle":"","family":"Koster","given":"Willem","non-dropping-particle":"de","parse-names":false,"suffix":""},{"dropping-particle":"","family":"Waal","given":"Jeroen","non-dropping-particle":"van der","parse-names":false,"suffix":""}],"container-title":"Journal of Marriage and Family","id":"ITEM-1","issue":"3","issued":{"date-parts":[["2020"]]},"page":"1124-1134","title":"Partner Politics: How Partners Are Relevant to Voting","type":"article-journal","volume":"82"},"uris":["http://www.mendeley.com/documents/?uuid=80596480-b20f-48a5-ba21-079bcbf3376e"]},{"id":"ITEM-2","itemData":{"DOI":"10.1016/j.electstud.2018.03.003","ISSN":"02613794","abstract":"A large literature finds a positive relationship between marriage and turnout. However, previous research has ignored the characteristics of the partner. This paper contributes by studying how a partner's education level is associated with individual turnout. The data cover the US for a time period of more than 40 years, as well as 24 European countries over a time period of 12 years. Including the partner's education level in a model of who votes shows that the partner effect on voting may have been misinterpreted in the previous literature. The relationship between having a partner and turnout is not as general as it is often assumed. Instead of a small positive effect for a large proportion of the population (married people), there is a substantively larger association between turnout and a small proportion of the population, namely, the less-educated individuals who have a highly educated partner.","author":[{"dropping-particle":"","family":"Frödin Gruneau","given":"Moa","non-dropping-particle":"","parse-names":false,"suffix":""}],"container-title":"Electoral Studies","id":"ITEM-2","issue":"March","issued":{"date-parts":[["2018"]]},"page":"48-56","title":"Reconsidering the partner effect on voting","type":"article-journal","volume":"53"},"uris":["http://www.mendeley.com/documents/?uuid=3f87b97d-0644-4b32-bec6-302635f276b3"]},{"id":"ITEM-3","itemData":{"author":[{"dropping-particle":"","family":"Stoker","given":"L.","non-dropping-particle":"","parse-names":false,"suffix":""},{"dropping-particle":"","family":"Jennings","given":"M K","non-dropping-particle":"","parse-names":false,"suffix":""}],"container-title":"American Political Science Review","id":"ITEM-3","issue":"2","issued":{"date-parts":[["1995"]]},"page":"421-433","title":"Life-cycle transitions and political participation: the case of marriage","type":"article-journal","volume":"89"},"uris":["http://www.mendeley.com/documents/?uuid=c44b4e2f-a9b4-41c4-a0b2-0a887cc83680"]}],"mendeley":{"formattedCitation":"(Daenekindt et al., 2020; Frödin Gruneau, 2018; Stoker &amp; Jennings, 1995)","plainTextFormattedCitation":"(Daenekindt et al., 2020; Frödin Gruneau, 2018; Stoker &amp; Jennings, 1995)","previouslyFormattedCitation":"(Daenekindt et al., 2020; Frödin Gruneau, 2018; Stoker &amp; Jennings, 1995)"},"properties":{"noteIndex":0},"schema":"https://github.com/citation-style-language/schema/raw/master/csl-citation.json"}</w:instrText>
      </w:r>
      <w:r w:rsidR="004D3AA2">
        <w:rPr>
          <w:lang w:val="en-US"/>
        </w:rPr>
        <w:fldChar w:fldCharType="separate"/>
      </w:r>
      <w:r w:rsidR="004D3AA2" w:rsidRPr="004D3AA2">
        <w:rPr>
          <w:noProof/>
          <w:lang w:val="en-US"/>
        </w:rPr>
        <w:t>(Daenekindt et al., 2020; Frödin Gruneau, 2018; Stoker &amp; Jennings, 1995)</w:t>
      </w:r>
      <w:r w:rsidR="004D3AA2">
        <w:rPr>
          <w:lang w:val="en-US"/>
        </w:rPr>
        <w:fldChar w:fldCharType="end"/>
      </w:r>
      <w:r w:rsidR="004D3AA2">
        <w:rPr>
          <w:lang w:val="en-US"/>
        </w:rPr>
        <w:t xml:space="preserve">. In this respect two mechanisms are often proposed. First, that the educational level of a partner is often </w:t>
      </w:r>
      <w:del w:id="109" w:author="Niels Spierings" w:date="2021-08-24T13:54:00Z">
        <w:r w:rsidR="004D3AA2" w:rsidDel="00001A8D">
          <w:rPr>
            <w:lang w:val="en-US"/>
          </w:rPr>
          <w:delText xml:space="preserve">highly </w:delText>
        </w:r>
      </w:del>
      <w:ins w:id="110" w:author="Niels Spierings" w:date="2021-08-24T13:54:00Z">
        <w:r w:rsidR="00001A8D">
          <w:rPr>
            <w:lang w:val="en-US"/>
          </w:rPr>
          <w:t>strongly</w:t>
        </w:r>
      </w:ins>
      <w:ins w:id="111" w:author="Niels Spierings" w:date="2021-08-24T13:55:00Z">
        <w:r w:rsidR="00001A8D">
          <w:rPr>
            <w:lang w:val="en-US"/>
          </w:rPr>
          <w:t xml:space="preserve"> and positively</w:t>
        </w:r>
      </w:ins>
      <w:ins w:id="112" w:author="Niels Spierings" w:date="2021-08-24T13:54:00Z">
        <w:r w:rsidR="00001A8D">
          <w:rPr>
            <w:lang w:val="en-US"/>
          </w:rPr>
          <w:t xml:space="preserve"> </w:t>
        </w:r>
      </w:ins>
      <w:r w:rsidR="004D3AA2">
        <w:rPr>
          <w:lang w:val="en-US"/>
        </w:rPr>
        <w:t xml:space="preserve">correlated with political knowledge and political participation. As such, </w:t>
      </w:r>
      <w:commentRangeStart w:id="113"/>
      <w:r w:rsidR="004D3AA2">
        <w:rPr>
          <w:lang w:val="en-US"/>
        </w:rPr>
        <w:t xml:space="preserve">either through social conformity or information exchange, the partner exerts influence over the </w:t>
      </w:r>
      <w:commentRangeEnd w:id="113"/>
      <w:r w:rsidR="00001A8D">
        <w:rPr>
          <w:rStyle w:val="CommentReference"/>
        </w:rPr>
        <w:commentReference w:id="113"/>
      </w:r>
      <w:r w:rsidR="004D3AA2">
        <w:rPr>
          <w:lang w:val="en-US"/>
        </w:rPr>
        <w:t xml:space="preserve">other. </w:t>
      </w:r>
      <w:r w:rsidR="00320473">
        <w:rPr>
          <w:lang w:val="en-US"/>
        </w:rPr>
        <w:t xml:space="preserve">Second, </w:t>
      </w:r>
      <w:r w:rsidR="00F31EBE">
        <w:rPr>
          <w:lang w:val="en-US"/>
        </w:rPr>
        <w:t xml:space="preserve">a higher level of </w:t>
      </w:r>
      <w:r w:rsidR="00320473">
        <w:rPr>
          <w:lang w:val="en-US"/>
        </w:rPr>
        <w:t>education is related to a</w:t>
      </w:r>
      <w:r w:rsidR="00F31EBE">
        <w:rPr>
          <w:lang w:val="en-US"/>
        </w:rPr>
        <w:t xml:space="preserve">ccess to social networks with rich social ties that are more likely to provide political information </w:t>
      </w:r>
      <w:r w:rsidR="00F31EBE">
        <w:rPr>
          <w:lang w:val="en-US"/>
        </w:rPr>
        <w:fldChar w:fldCharType="begin" w:fldLock="1"/>
      </w:r>
      <w:r w:rsidR="00EF3679">
        <w:rPr>
          <w:lang w:val="en-US"/>
        </w:rPr>
        <w:instrText>ADDIN CSL_CITATION {"citationItems":[{"id":"ITEM-1","itemData":{"author":[{"dropping-particle":"","family":"Rolfe","given":"M.","non-dropping-particle":"","parse-names":false,"suffix":""}],"id":"ITEM-1","issued":{"date-parts":[["2012"]]},"publisher":"Cambridge University Press","publisher-place":"Cambridge","title":"Voter turnout: A social theory of political participation","type":"book"},"uris":["http://www.mendeley.com/documents/?uuid=8884ae9a-5a11-464f-b15f-253d5b7ccd99"]}],"mendeley":{"formattedCitation":"(Rolfe, 2012)","plainTextFormattedCitation":"(Rolfe, 2012)","previouslyFormattedCitation":"(Rolfe, 2012)"},"properties":{"noteIndex":0},"schema":"https://github.com/citation-style-language/schema/raw/master/csl-citation.json"}</w:instrText>
      </w:r>
      <w:r w:rsidR="00F31EBE">
        <w:rPr>
          <w:lang w:val="en-US"/>
        </w:rPr>
        <w:fldChar w:fldCharType="separate"/>
      </w:r>
      <w:r w:rsidR="00F31EBE" w:rsidRPr="00F31EBE">
        <w:rPr>
          <w:noProof/>
          <w:lang w:val="en-US"/>
        </w:rPr>
        <w:t>(Rolfe, 2012)</w:t>
      </w:r>
      <w:r w:rsidR="00F31EBE">
        <w:rPr>
          <w:lang w:val="en-US"/>
        </w:rPr>
        <w:fldChar w:fldCharType="end"/>
      </w:r>
      <w:r w:rsidR="00F31EBE">
        <w:rPr>
          <w:lang w:val="en-US"/>
        </w:rPr>
        <w:t>.</w:t>
      </w:r>
      <w:r w:rsidR="00320473">
        <w:rPr>
          <w:lang w:val="en-US"/>
        </w:rPr>
        <w:t xml:space="preserve"> </w:t>
      </w:r>
      <w:r w:rsidR="00F31EBE">
        <w:rPr>
          <w:lang w:val="en-US"/>
        </w:rPr>
        <w:t xml:space="preserve">From these mechanisms we would expect a positive moderation effect of partner’s education. </w:t>
      </w:r>
      <w:r w:rsidR="004D3AA2">
        <w:rPr>
          <w:lang w:val="en-US"/>
        </w:rPr>
        <w:t>However, research shows it is not as simple as that</w:t>
      </w:r>
      <w:r w:rsidR="00EF3679">
        <w:rPr>
          <w:lang w:val="en-US"/>
        </w:rPr>
        <w:t xml:space="preserve"> with respect to political participation</w:t>
      </w:r>
      <w:r w:rsidR="004D3AA2">
        <w:rPr>
          <w:lang w:val="en-US"/>
        </w:rPr>
        <w:t>. The education</w:t>
      </w:r>
      <w:r w:rsidR="00EF3679">
        <w:rPr>
          <w:lang w:val="en-US"/>
        </w:rPr>
        <w:t>al</w:t>
      </w:r>
      <w:r w:rsidR="004D3AA2">
        <w:rPr>
          <w:lang w:val="en-US"/>
        </w:rPr>
        <w:t xml:space="preserve"> difference between partners seems to be highly relevant</w:t>
      </w:r>
      <w:r w:rsidR="00EF3679">
        <w:rPr>
          <w:lang w:val="en-US"/>
        </w:rPr>
        <w:t xml:space="preserve"> </w:t>
      </w:r>
      <w:r w:rsidR="00EF3679">
        <w:rPr>
          <w:lang w:val="en-US"/>
        </w:rPr>
        <w:fldChar w:fldCharType="begin" w:fldLock="1"/>
      </w:r>
      <w:r w:rsidR="0007648C">
        <w:rPr>
          <w:lang w:val="en-US"/>
        </w:rPr>
        <w:instrText>ADDIN CSL_CITATION {"citationItems":[{"id":"ITEM-1","itemData":{"DOI":"10.1016/j.electstud.2018.03.003","ISSN":"02613794","abstract":"A large literature finds a positive relationship between marriage and turnout. However, previous research has ignored the characteristics of the partner. This paper contributes by studying how a partner's education level is associated with individual turnout. The data cover the US for a time period of more than 40 years, as well as 24 European countries over a time period of 12 years. Including the partner's education level in a model of who votes shows that the partner effect on voting may have been misinterpreted in the previous literature. The relationship between having a partner and turnout is not as general as it is often assumed. Instead of a small positive effect for a large proportion of the population (married people), there is a substantively larger association between turnout and a small proportion of the population, namely, the less-educated individuals who have a highly educated partner.","author":[{"dropping-particle":"","family":"Frödin Gruneau","given":"Moa","non-dropping-particle":"","parse-names":false,"suffix":""}],"container-title":"Electoral Studies","id":"ITEM-1","issue":"March","issued":{"date-parts":[["2018"]]},"page":"48-56","title":"Reconsidering the partner effect on voting","type":"article-journal","volume":"53"},"uris":["http://www.mendeley.com/documents/?uuid=3f87b97d-0644-4b32-bec6-302635f276b3"]},{"id":"ITEM-2","itemData":{"DOI":"10.1111/jomf.12619","ISSN":"17413737","abstract":"Objective: The authors study how partners are relevant to voting. Background: Previous studies have assessed whether having a partner influences political participation. The authors focus on how having a partner may affect political participation in different ways. The authors theorize and analytically disentangle three mechanisms through which partners relate to voting. Method: The authors analyze the most recent wave of the European Social Survey and limit the analyses to people in a heterosexual relationship who cohabit with their partner (n = 23,373). In contrast to previous studies, the authors use Diagonal Reference Models, which allow them to disentangle the different ways in which partners affect voting. Results: The authors find that both the educational level of the respondents and that of their partners positively affect voting. In addition, the relative position of a person in an educationally heterogamous relationship proves to be related to voting: Citizens whose level of education is lower than that of their partner are less likely to vote than people who have the same level of education but who are in an educationally homogamous relationship. Conclusion: The authors argue that the lowest educated partner in a heterogamous relationship experiences a lower sense of entitlement to participate politically. This study increases the understanding of voting and underlines the political relevance of the family.","author":[{"dropping-particle":"","family":"Daenekindt","given":"Stijn","non-dropping-particle":"","parse-names":false,"suffix":""},{"dropping-particle":"","family":"Koster","given":"Willem","non-dropping-particle":"de","parse-names":false,"suffix":""},{"dropping-particle":"","family":"Waal","given":"Jeroen","non-dropping-particle":"van der","parse-names":false,"suffix":""}],"container-title":"Journal of Marriage and Family","id":"ITEM-2","issue":"3","issued":{"date-parts":[["2020"]]},"page":"1124-1134","title":"Partner Politics: How Partners Are Relevant to Voting","type":"article-journal","volume":"82"},"uris":["http://www.mendeley.com/documents/?uuid=80596480-b20f-48a5-ba21-079bcbf3376e"]}],"mendeley":{"formattedCitation":"(Daenekindt et al., 2020; Frödin Gruneau, 2018)","plainTextFormattedCitation":"(Daenekindt et al., 2020; Frödin Gruneau, 2018)","previouslyFormattedCitation":"(Daenekindt et al., 2020; Frödin Gruneau, 2018)"},"properties":{"noteIndex":0},"schema":"https://github.com/citation-style-language/schema/raw/master/csl-citation.json"}</w:instrText>
      </w:r>
      <w:r w:rsidR="00EF3679">
        <w:rPr>
          <w:lang w:val="en-US"/>
        </w:rPr>
        <w:fldChar w:fldCharType="separate"/>
      </w:r>
      <w:r w:rsidR="00EF3679" w:rsidRPr="00EF3679">
        <w:rPr>
          <w:noProof/>
          <w:lang w:val="en-US"/>
        </w:rPr>
        <w:t>(Daenekindt et al., 2020; Frödin Gruneau, 2018)</w:t>
      </w:r>
      <w:r w:rsidR="00EF3679">
        <w:rPr>
          <w:lang w:val="en-US"/>
        </w:rPr>
        <w:fldChar w:fldCharType="end"/>
      </w:r>
      <w:r w:rsidR="004D3AA2">
        <w:rPr>
          <w:lang w:val="en-US"/>
        </w:rPr>
        <w:t xml:space="preserve">. </w:t>
      </w:r>
      <w:r w:rsidR="00EF3679">
        <w:rPr>
          <w:lang w:val="en-US"/>
        </w:rPr>
        <w:t xml:space="preserve">When both partners have a similar level of educational attainment, the effect of education of one partner on the other is likely to be smaller than we have a difference in educational attainment. In such circumstances </w:t>
      </w:r>
      <w:r w:rsidR="00EF3679">
        <w:rPr>
          <w:lang w:val="en-US"/>
        </w:rPr>
        <w:lastRenderedPageBreak/>
        <w:t xml:space="preserve">we would </w:t>
      </w:r>
      <w:commentRangeStart w:id="114"/>
      <w:r w:rsidR="00EF3679">
        <w:rPr>
          <w:lang w:val="en-US"/>
        </w:rPr>
        <w:t>expect that the partner with the higher level of educational attainment would be the most influential partner</w:t>
      </w:r>
      <w:commentRangeEnd w:id="114"/>
      <w:r w:rsidR="006570A7">
        <w:rPr>
          <w:rStyle w:val="CommentReference"/>
        </w:rPr>
        <w:commentReference w:id="114"/>
      </w:r>
      <w:r w:rsidR="00EF3679">
        <w:rPr>
          <w:lang w:val="en-US"/>
        </w:rPr>
        <w:t xml:space="preserve">. </w:t>
      </w:r>
      <w:r w:rsidR="002B2057">
        <w:rPr>
          <w:lang w:val="en-US"/>
        </w:rPr>
        <w:t>Subsequently,</w:t>
      </w:r>
      <w:r w:rsidR="00B8265B">
        <w:rPr>
          <w:lang w:val="en-US"/>
        </w:rPr>
        <w:t xml:space="preserve"> we deri</w:t>
      </w:r>
      <w:r w:rsidR="00E43BA1">
        <w:rPr>
          <w:lang w:val="en-US"/>
        </w:rPr>
        <w:t>ve</w:t>
      </w:r>
      <w:r w:rsidR="00C049AF">
        <w:rPr>
          <w:lang w:val="en-US"/>
        </w:rPr>
        <w:t xml:space="preserve"> the following hypothesis:</w:t>
      </w:r>
    </w:p>
    <w:p w14:paraId="1333976D" w14:textId="77777777" w:rsidR="00745A71" w:rsidRDefault="00745A71" w:rsidP="00745A71">
      <w:pPr>
        <w:pStyle w:val="NoSpacing"/>
        <w:spacing w:line="480" w:lineRule="auto"/>
        <w:jc w:val="both"/>
        <w:rPr>
          <w:lang w:val="en-US"/>
        </w:rPr>
      </w:pPr>
    </w:p>
    <w:p w14:paraId="503A752C" w14:textId="20C3D0F2" w:rsidR="00FC6FC0" w:rsidRDefault="00727641" w:rsidP="00745A71">
      <w:pPr>
        <w:pStyle w:val="NoSpacing"/>
        <w:spacing w:line="480" w:lineRule="auto"/>
        <w:jc w:val="both"/>
        <w:rPr>
          <w:lang w:val="en-US"/>
        </w:rPr>
      </w:pPr>
      <w:r>
        <w:rPr>
          <w:lang w:val="en-US"/>
        </w:rPr>
        <w:t>H3</w:t>
      </w:r>
      <w:r w:rsidRPr="00727641">
        <w:rPr>
          <w:lang w:val="en-US"/>
        </w:rPr>
        <w:t xml:space="preserve"> The spouse with the lowest education is more influenced by their partner than the spouse with the highest education.</w:t>
      </w:r>
    </w:p>
    <w:p w14:paraId="2A105674" w14:textId="59F5890A" w:rsidR="00B70E53" w:rsidRPr="00B70E53" w:rsidRDefault="00B70E53" w:rsidP="00745A71">
      <w:pPr>
        <w:pStyle w:val="NoSpacing"/>
        <w:spacing w:line="480" w:lineRule="auto"/>
        <w:jc w:val="both"/>
        <w:rPr>
          <w:i/>
          <w:iCs/>
          <w:lang w:val="en-US"/>
        </w:rPr>
      </w:pPr>
      <w:commentRangeStart w:id="115"/>
      <w:commentRangeStart w:id="116"/>
      <w:r>
        <w:rPr>
          <w:i/>
          <w:iCs/>
          <w:lang w:val="en-US"/>
        </w:rPr>
        <w:t xml:space="preserve">Political </w:t>
      </w:r>
      <w:commentRangeStart w:id="117"/>
      <w:r>
        <w:rPr>
          <w:i/>
          <w:iCs/>
          <w:lang w:val="en-US"/>
        </w:rPr>
        <w:t>efficacy</w:t>
      </w:r>
      <w:commentRangeEnd w:id="117"/>
      <w:r w:rsidR="00E3758A">
        <w:rPr>
          <w:rStyle w:val="CommentReference"/>
        </w:rPr>
        <w:commentReference w:id="117"/>
      </w:r>
      <w:r>
        <w:rPr>
          <w:i/>
          <w:iCs/>
          <w:lang w:val="en-US"/>
        </w:rPr>
        <w:t xml:space="preserve">: </w:t>
      </w:r>
    </w:p>
    <w:p w14:paraId="32A3518B" w14:textId="0016F9A0" w:rsidR="008D0B1F" w:rsidRDefault="008D0B1F" w:rsidP="00745A71">
      <w:pPr>
        <w:pStyle w:val="NoSpacing"/>
        <w:spacing w:line="480" w:lineRule="auto"/>
        <w:jc w:val="both"/>
        <w:rPr>
          <w:lang w:val="en-US"/>
        </w:rPr>
      </w:pPr>
      <w:r>
        <w:rPr>
          <w:lang w:val="en-US"/>
        </w:rPr>
        <w:t>H4:?</w:t>
      </w:r>
      <w:commentRangeEnd w:id="115"/>
      <w:r w:rsidR="00E30322">
        <w:rPr>
          <w:rStyle w:val="CommentReference"/>
        </w:rPr>
        <w:commentReference w:id="115"/>
      </w:r>
      <w:commentRangeEnd w:id="116"/>
      <w:r w:rsidR="000659D0">
        <w:rPr>
          <w:rStyle w:val="CommentReference"/>
        </w:rPr>
        <w:commentReference w:id="116"/>
      </w:r>
    </w:p>
    <w:p w14:paraId="05E1924A" w14:textId="77777777" w:rsidR="006821DB" w:rsidRDefault="006821DB">
      <w:pPr>
        <w:spacing w:before="0" w:line="259" w:lineRule="auto"/>
        <w:rPr>
          <w:b/>
          <w:bCs/>
          <w:lang w:val="en-US"/>
        </w:rPr>
      </w:pPr>
      <w:r>
        <w:rPr>
          <w:b/>
          <w:bCs/>
          <w:lang w:val="en-US"/>
        </w:rPr>
        <w:br w:type="page"/>
      </w:r>
    </w:p>
    <w:p w14:paraId="0C731CD6" w14:textId="07E20B8B" w:rsidR="00E30B97" w:rsidRPr="00E30B97" w:rsidRDefault="00E30B97" w:rsidP="00727641">
      <w:pPr>
        <w:rPr>
          <w:b/>
          <w:bCs/>
          <w:lang w:val="en-US"/>
        </w:rPr>
      </w:pPr>
      <w:r>
        <w:rPr>
          <w:b/>
          <w:bCs/>
          <w:lang w:val="en-US"/>
        </w:rPr>
        <w:lastRenderedPageBreak/>
        <w:t>References</w:t>
      </w:r>
    </w:p>
    <w:p w14:paraId="64E67D83" w14:textId="320C8201" w:rsidR="000D2A25" w:rsidRPr="00086F89" w:rsidRDefault="00E30B97" w:rsidP="000D2A25">
      <w:pPr>
        <w:widowControl w:val="0"/>
        <w:autoSpaceDE w:val="0"/>
        <w:autoSpaceDN w:val="0"/>
        <w:adjustRightInd w:val="0"/>
        <w:ind w:left="480" w:hanging="480"/>
        <w:rPr>
          <w:rFonts w:cs="Times New Roman"/>
          <w:noProof/>
          <w:szCs w:val="24"/>
          <w:lang w:val="en-GB"/>
        </w:rPr>
      </w:pPr>
      <w:r>
        <w:rPr>
          <w:lang w:val="en-US"/>
        </w:rPr>
        <w:fldChar w:fldCharType="begin" w:fldLock="1"/>
      </w:r>
      <w:r>
        <w:rPr>
          <w:lang w:val="en-US"/>
        </w:rPr>
        <w:instrText xml:space="preserve">ADDIN Mendeley Bibliography CSL_BIBLIOGRAPHY </w:instrText>
      </w:r>
      <w:r>
        <w:rPr>
          <w:lang w:val="en-US"/>
        </w:rPr>
        <w:fldChar w:fldCharType="separate"/>
      </w:r>
      <w:r w:rsidR="000D2A25" w:rsidRPr="00086F89">
        <w:rPr>
          <w:rFonts w:cs="Times New Roman"/>
          <w:noProof/>
          <w:szCs w:val="24"/>
          <w:lang w:val="en-GB"/>
        </w:rPr>
        <w:t xml:space="preserve">Ajzen, I. (2005). </w:t>
      </w:r>
      <w:r w:rsidR="000D2A25" w:rsidRPr="00086F89">
        <w:rPr>
          <w:rFonts w:cs="Times New Roman"/>
          <w:i/>
          <w:iCs/>
          <w:noProof/>
          <w:szCs w:val="24"/>
          <w:lang w:val="en-GB"/>
        </w:rPr>
        <w:t>Attitudes, personality and behavior</w:t>
      </w:r>
      <w:r w:rsidR="000D2A25" w:rsidRPr="00086F89">
        <w:rPr>
          <w:rFonts w:cs="Times New Roman"/>
          <w:noProof/>
          <w:szCs w:val="24"/>
          <w:lang w:val="en-GB"/>
        </w:rPr>
        <w:t>. Open University Press.</w:t>
      </w:r>
    </w:p>
    <w:p w14:paraId="796A0206"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Alford, J. R., Hatemi, P. K., Hibbing, J. R., Martin, N. G., &amp; Eaves, L. J. (2011). The politics of mate choice. </w:t>
      </w:r>
      <w:r w:rsidRPr="00086F89">
        <w:rPr>
          <w:rFonts w:cs="Times New Roman"/>
          <w:i/>
          <w:iCs/>
          <w:noProof/>
          <w:szCs w:val="24"/>
          <w:lang w:val="en-GB"/>
        </w:rPr>
        <w:t>Journal of Politics</w:t>
      </w:r>
      <w:r w:rsidRPr="00086F89">
        <w:rPr>
          <w:rFonts w:cs="Times New Roman"/>
          <w:noProof/>
          <w:szCs w:val="24"/>
          <w:lang w:val="en-GB"/>
        </w:rPr>
        <w:t xml:space="preserve">, </w:t>
      </w:r>
      <w:r w:rsidRPr="00086F89">
        <w:rPr>
          <w:rFonts w:cs="Times New Roman"/>
          <w:i/>
          <w:iCs/>
          <w:noProof/>
          <w:szCs w:val="24"/>
          <w:lang w:val="en-GB"/>
        </w:rPr>
        <w:t>73</w:t>
      </w:r>
      <w:r w:rsidRPr="00086F89">
        <w:rPr>
          <w:rFonts w:cs="Times New Roman"/>
          <w:noProof/>
          <w:szCs w:val="24"/>
          <w:lang w:val="en-GB"/>
        </w:rPr>
        <w:t>(2), 362–379. https://doi.org/10.1017/S0022381611000016</w:t>
      </w:r>
    </w:p>
    <w:p w14:paraId="72DC8E8C"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Coffé, H, &amp; Bolzendahl, C. (2010). Same game, different rules? Gender differences in political participation. </w:t>
      </w:r>
      <w:r w:rsidRPr="00086F89">
        <w:rPr>
          <w:rFonts w:cs="Times New Roman"/>
          <w:i/>
          <w:iCs/>
          <w:noProof/>
          <w:szCs w:val="24"/>
          <w:lang w:val="en-GB"/>
        </w:rPr>
        <w:t>Sex Roles</w:t>
      </w:r>
      <w:r w:rsidRPr="00086F89">
        <w:rPr>
          <w:rFonts w:cs="Times New Roman"/>
          <w:noProof/>
          <w:szCs w:val="24"/>
          <w:lang w:val="en-GB"/>
        </w:rPr>
        <w:t xml:space="preserve">, </w:t>
      </w:r>
      <w:r w:rsidRPr="00086F89">
        <w:rPr>
          <w:rFonts w:cs="Times New Roman"/>
          <w:i/>
          <w:iCs/>
          <w:noProof/>
          <w:szCs w:val="24"/>
          <w:lang w:val="en-GB"/>
        </w:rPr>
        <w:t>62</w:t>
      </w:r>
      <w:r w:rsidRPr="00086F89">
        <w:rPr>
          <w:rFonts w:cs="Times New Roman"/>
          <w:noProof/>
          <w:szCs w:val="24"/>
          <w:lang w:val="en-GB"/>
        </w:rPr>
        <w:t>, 318–333.</w:t>
      </w:r>
    </w:p>
    <w:p w14:paraId="12558022" w14:textId="77777777" w:rsidR="000D2A25" w:rsidRPr="000D2A25" w:rsidRDefault="000D2A25" w:rsidP="000D2A25">
      <w:pPr>
        <w:widowControl w:val="0"/>
        <w:autoSpaceDE w:val="0"/>
        <w:autoSpaceDN w:val="0"/>
        <w:adjustRightInd w:val="0"/>
        <w:ind w:left="480" w:hanging="480"/>
        <w:rPr>
          <w:rFonts w:cs="Times New Roman"/>
          <w:noProof/>
          <w:szCs w:val="24"/>
        </w:rPr>
      </w:pPr>
      <w:r w:rsidRPr="00086F89">
        <w:rPr>
          <w:rFonts w:cs="Times New Roman"/>
          <w:noProof/>
          <w:szCs w:val="24"/>
          <w:lang w:val="en-GB"/>
        </w:rPr>
        <w:t xml:space="preserve">Coffé, Hilde, &amp; Bolzendahl, C. (2011). Gender gaps in political participation across sub-saharan african nations. </w:t>
      </w:r>
      <w:r w:rsidRPr="000D2A25">
        <w:rPr>
          <w:rFonts w:cs="Times New Roman"/>
          <w:i/>
          <w:iCs/>
          <w:noProof/>
          <w:szCs w:val="24"/>
        </w:rPr>
        <w:t>Social Indicators Research</w:t>
      </w:r>
      <w:r w:rsidRPr="000D2A25">
        <w:rPr>
          <w:rFonts w:cs="Times New Roman"/>
          <w:noProof/>
          <w:szCs w:val="24"/>
        </w:rPr>
        <w:t xml:space="preserve">, </w:t>
      </w:r>
      <w:r w:rsidRPr="000D2A25">
        <w:rPr>
          <w:rFonts w:cs="Times New Roman"/>
          <w:i/>
          <w:iCs/>
          <w:noProof/>
          <w:szCs w:val="24"/>
        </w:rPr>
        <w:t>102</w:t>
      </w:r>
      <w:r w:rsidRPr="000D2A25">
        <w:rPr>
          <w:rFonts w:cs="Times New Roman"/>
          <w:noProof/>
          <w:szCs w:val="24"/>
        </w:rPr>
        <w:t>(2), 245–264.</w:t>
      </w:r>
    </w:p>
    <w:p w14:paraId="752141C9"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D2A25">
        <w:rPr>
          <w:rFonts w:cs="Times New Roman"/>
          <w:noProof/>
          <w:szCs w:val="24"/>
        </w:rPr>
        <w:t xml:space="preserve">Daenekindt, S., de Koster, W., &amp; van der Waal, J. (2020). </w:t>
      </w:r>
      <w:r w:rsidRPr="00086F89">
        <w:rPr>
          <w:rFonts w:cs="Times New Roman"/>
          <w:noProof/>
          <w:szCs w:val="24"/>
          <w:lang w:val="en-GB"/>
        </w:rPr>
        <w:t xml:space="preserve">Partner Politics: How Partners Are Relevant to Voting. </w:t>
      </w:r>
      <w:r w:rsidRPr="00086F89">
        <w:rPr>
          <w:rFonts w:cs="Times New Roman"/>
          <w:i/>
          <w:iCs/>
          <w:noProof/>
          <w:szCs w:val="24"/>
          <w:lang w:val="en-GB"/>
        </w:rPr>
        <w:t>Journal of Marriage and Family</w:t>
      </w:r>
      <w:r w:rsidRPr="00086F89">
        <w:rPr>
          <w:rFonts w:cs="Times New Roman"/>
          <w:noProof/>
          <w:szCs w:val="24"/>
          <w:lang w:val="en-GB"/>
        </w:rPr>
        <w:t xml:space="preserve">, </w:t>
      </w:r>
      <w:r w:rsidRPr="00086F89">
        <w:rPr>
          <w:rFonts w:cs="Times New Roman"/>
          <w:i/>
          <w:iCs/>
          <w:noProof/>
          <w:szCs w:val="24"/>
          <w:lang w:val="en-GB"/>
        </w:rPr>
        <w:t>82</w:t>
      </w:r>
      <w:r w:rsidRPr="00086F89">
        <w:rPr>
          <w:rFonts w:cs="Times New Roman"/>
          <w:noProof/>
          <w:szCs w:val="24"/>
          <w:lang w:val="en-GB"/>
        </w:rPr>
        <w:t>(3), 1124–1134. https://doi.org/10.1111/jomf.12619</w:t>
      </w:r>
    </w:p>
    <w:p w14:paraId="17E5A705" w14:textId="77777777" w:rsidR="000D2A25" w:rsidRPr="00251632" w:rsidRDefault="000D2A25" w:rsidP="000D2A25">
      <w:pPr>
        <w:widowControl w:val="0"/>
        <w:autoSpaceDE w:val="0"/>
        <w:autoSpaceDN w:val="0"/>
        <w:adjustRightInd w:val="0"/>
        <w:ind w:left="480" w:hanging="480"/>
        <w:rPr>
          <w:rFonts w:cs="Times New Roman"/>
          <w:noProof/>
          <w:szCs w:val="24"/>
          <w:lang w:val="de-DE"/>
          <w:rPrChange w:id="118" w:author="Jeroense, T.M.G. (Thijmen)" w:date="2021-08-24T14:02:00Z">
            <w:rPr>
              <w:rFonts w:cs="Times New Roman"/>
              <w:noProof/>
              <w:szCs w:val="24"/>
              <w:lang w:val="en-GB"/>
            </w:rPr>
          </w:rPrChange>
        </w:rPr>
      </w:pPr>
      <w:r w:rsidRPr="00086F89">
        <w:rPr>
          <w:rFonts w:cs="Times New Roman"/>
          <w:noProof/>
          <w:szCs w:val="24"/>
          <w:lang w:val="en-GB"/>
        </w:rPr>
        <w:t xml:space="preserve">Frödin Gruneau, M. (2018). Reconsidering the partner effect on voting. </w:t>
      </w:r>
      <w:r w:rsidRPr="00251632">
        <w:rPr>
          <w:rFonts w:cs="Times New Roman"/>
          <w:i/>
          <w:iCs/>
          <w:noProof/>
          <w:szCs w:val="24"/>
          <w:lang w:val="de-DE"/>
          <w:rPrChange w:id="119" w:author="Jeroense, T.M.G. (Thijmen)" w:date="2021-08-24T14:02:00Z">
            <w:rPr>
              <w:rFonts w:cs="Times New Roman"/>
              <w:i/>
              <w:iCs/>
              <w:noProof/>
              <w:szCs w:val="24"/>
              <w:lang w:val="en-GB"/>
            </w:rPr>
          </w:rPrChange>
        </w:rPr>
        <w:t>Electoral Studies</w:t>
      </w:r>
      <w:r w:rsidRPr="00251632">
        <w:rPr>
          <w:rFonts w:cs="Times New Roman"/>
          <w:noProof/>
          <w:szCs w:val="24"/>
          <w:lang w:val="de-DE"/>
          <w:rPrChange w:id="120" w:author="Jeroense, T.M.G. (Thijmen)" w:date="2021-08-24T14:02:00Z">
            <w:rPr>
              <w:rFonts w:cs="Times New Roman"/>
              <w:noProof/>
              <w:szCs w:val="24"/>
              <w:lang w:val="en-GB"/>
            </w:rPr>
          </w:rPrChange>
        </w:rPr>
        <w:t xml:space="preserve">, </w:t>
      </w:r>
      <w:r w:rsidRPr="00251632">
        <w:rPr>
          <w:rFonts w:cs="Times New Roman"/>
          <w:i/>
          <w:iCs/>
          <w:noProof/>
          <w:szCs w:val="24"/>
          <w:lang w:val="de-DE"/>
          <w:rPrChange w:id="121" w:author="Jeroense, T.M.G. (Thijmen)" w:date="2021-08-24T14:02:00Z">
            <w:rPr>
              <w:rFonts w:cs="Times New Roman"/>
              <w:i/>
              <w:iCs/>
              <w:noProof/>
              <w:szCs w:val="24"/>
              <w:lang w:val="en-GB"/>
            </w:rPr>
          </w:rPrChange>
        </w:rPr>
        <w:t>53</w:t>
      </w:r>
      <w:r w:rsidRPr="00251632">
        <w:rPr>
          <w:rFonts w:cs="Times New Roman"/>
          <w:noProof/>
          <w:szCs w:val="24"/>
          <w:lang w:val="de-DE"/>
          <w:rPrChange w:id="122" w:author="Jeroense, T.M.G. (Thijmen)" w:date="2021-08-24T14:02:00Z">
            <w:rPr>
              <w:rFonts w:cs="Times New Roman"/>
              <w:noProof/>
              <w:szCs w:val="24"/>
              <w:lang w:val="en-GB"/>
            </w:rPr>
          </w:rPrChange>
        </w:rPr>
        <w:t>(March), 48–56. https://doi.org/10.1016/j.electstud.2018.03.003</w:t>
      </w:r>
    </w:p>
    <w:p w14:paraId="60452CFA"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251632">
        <w:rPr>
          <w:rFonts w:cs="Times New Roman"/>
          <w:noProof/>
          <w:szCs w:val="24"/>
          <w:lang w:val="de-DE"/>
          <w:rPrChange w:id="123" w:author="Jeroense, T.M.G. (Thijmen)" w:date="2021-08-24T14:02:00Z">
            <w:rPr>
              <w:rFonts w:cs="Times New Roman"/>
              <w:noProof/>
              <w:szCs w:val="24"/>
              <w:lang w:val="en-GB"/>
            </w:rPr>
          </w:rPrChange>
        </w:rPr>
        <w:t xml:space="preserve">Häusermann, S., Kurer, T., &amp; Schwander, H. (2016). </w:t>
      </w:r>
      <w:r w:rsidRPr="00086F89">
        <w:rPr>
          <w:rFonts w:cs="Times New Roman"/>
          <w:noProof/>
          <w:szCs w:val="24"/>
          <w:lang w:val="en-GB"/>
        </w:rPr>
        <w:t xml:space="preserve">Sharing the risk? Households, labor market vulnerability, and social policy preferences in Western Europe. </w:t>
      </w:r>
      <w:r w:rsidRPr="00086F89">
        <w:rPr>
          <w:rFonts w:cs="Times New Roman"/>
          <w:i/>
          <w:iCs/>
          <w:noProof/>
          <w:szCs w:val="24"/>
          <w:lang w:val="en-GB"/>
        </w:rPr>
        <w:t>Journal of Politics</w:t>
      </w:r>
      <w:r w:rsidRPr="00086F89">
        <w:rPr>
          <w:rFonts w:cs="Times New Roman"/>
          <w:noProof/>
          <w:szCs w:val="24"/>
          <w:lang w:val="en-GB"/>
        </w:rPr>
        <w:t xml:space="preserve">, </w:t>
      </w:r>
      <w:r w:rsidRPr="00086F89">
        <w:rPr>
          <w:rFonts w:cs="Times New Roman"/>
          <w:i/>
          <w:iCs/>
          <w:noProof/>
          <w:szCs w:val="24"/>
          <w:lang w:val="en-GB"/>
        </w:rPr>
        <w:t>78</w:t>
      </w:r>
      <w:r w:rsidRPr="00086F89">
        <w:rPr>
          <w:rFonts w:cs="Times New Roman"/>
          <w:noProof/>
          <w:szCs w:val="24"/>
          <w:lang w:val="en-GB"/>
        </w:rPr>
        <w:t>(4), 1045–1060. https://doi.org/10.1086/686972</w:t>
      </w:r>
    </w:p>
    <w:p w14:paraId="58DB5B92"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Huber, G. A., &amp; Malhotra, N. (2017). </w:t>
      </w:r>
      <w:r w:rsidRPr="00086F89">
        <w:rPr>
          <w:rFonts w:cs="Times New Roman"/>
          <w:i/>
          <w:iCs/>
          <w:noProof/>
          <w:szCs w:val="24"/>
          <w:lang w:val="en-GB"/>
        </w:rPr>
        <w:t>Political Homophily in Social Relationships: Evidence from Online Dating Behavior</w:t>
      </w:r>
      <w:r w:rsidRPr="00086F89">
        <w:rPr>
          <w:rFonts w:cs="Times New Roman"/>
          <w:noProof/>
          <w:szCs w:val="24"/>
          <w:lang w:val="en-GB"/>
        </w:rPr>
        <w:t xml:space="preserve">. </w:t>
      </w:r>
      <w:r w:rsidRPr="00086F89">
        <w:rPr>
          <w:rFonts w:cs="Times New Roman"/>
          <w:i/>
          <w:iCs/>
          <w:noProof/>
          <w:szCs w:val="24"/>
          <w:lang w:val="en-GB"/>
        </w:rPr>
        <w:t>79</w:t>
      </w:r>
      <w:r w:rsidRPr="00086F89">
        <w:rPr>
          <w:rFonts w:cs="Times New Roman"/>
          <w:noProof/>
          <w:szCs w:val="24"/>
          <w:lang w:val="en-GB"/>
        </w:rPr>
        <w:t>(1).</w:t>
      </w:r>
    </w:p>
    <w:p w14:paraId="7254C754"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Huckfeldt, R., &amp; Sprague, J. (1995). </w:t>
      </w:r>
      <w:r w:rsidRPr="00086F89">
        <w:rPr>
          <w:rFonts w:cs="Times New Roman"/>
          <w:i/>
          <w:iCs/>
          <w:noProof/>
          <w:szCs w:val="24"/>
          <w:lang w:val="en-GB"/>
        </w:rPr>
        <w:t>Citizens, Politics, and Social Communication: Information and Influence in an Election Campaign</w:t>
      </w:r>
      <w:r w:rsidRPr="00086F89">
        <w:rPr>
          <w:rFonts w:cs="Times New Roman"/>
          <w:noProof/>
          <w:szCs w:val="24"/>
          <w:lang w:val="en-GB"/>
        </w:rPr>
        <w:t>. Cambridge University Press.</w:t>
      </w:r>
    </w:p>
    <w:p w14:paraId="396FD2CF"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Iyengar, S., Konitzer, T., &amp; Tedin, K. (2018). The home as a political fortress: Family agreement in an era of polarization. </w:t>
      </w:r>
      <w:r w:rsidRPr="00086F89">
        <w:rPr>
          <w:rFonts w:cs="Times New Roman"/>
          <w:i/>
          <w:iCs/>
          <w:noProof/>
          <w:szCs w:val="24"/>
          <w:lang w:val="en-GB"/>
        </w:rPr>
        <w:t>Journal of Politics</w:t>
      </w:r>
      <w:r w:rsidRPr="00086F89">
        <w:rPr>
          <w:rFonts w:cs="Times New Roman"/>
          <w:noProof/>
          <w:szCs w:val="24"/>
          <w:lang w:val="en-GB"/>
        </w:rPr>
        <w:t xml:space="preserve">, </w:t>
      </w:r>
      <w:r w:rsidRPr="00086F89">
        <w:rPr>
          <w:rFonts w:cs="Times New Roman"/>
          <w:i/>
          <w:iCs/>
          <w:noProof/>
          <w:szCs w:val="24"/>
          <w:lang w:val="en-GB"/>
        </w:rPr>
        <w:t>80</w:t>
      </w:r>
      <w:r w:rsidRPr="00086F89">
        <w:rPr>
          <w:rFonts w:cs="Times New Roman"/>
          <w:noProof/>
          <w:szCs w:val="24"/>
          <w:lang w:val="en-GB"/>
        </w:rPr>
        <w:t>(4), 1326–1338. https://doi.org/10.1086/698929</w:t>
      </w:r>
    </w:p>
    <w:p w14:paraId="11F71B41"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Jennings, M. K., &amp; Niemi, R. G. (1974). </w:t>
      </w:r>
      <w:r w:rsidRPr="00086F89">
        <w:rPr>
          <w:rFonts w:cs="Times New Roman"/>
          <w:i/>
          <w:iCs/>
          <w:noProof/>
          <w:szCs w:val="24"/>
          <w:lang w:val="en-GB"/>
        </w:rPr>
        <w:t>Political Character of Adolescence: The Influence of Families and Schools</w:t>
      </w:r>
      <w:r w:rsidRPr="00086F89">
        <w:rPr>
          <w:rFonts w:cs="Times New Roman"/>
          <w:noProof/>
          <w:szCs w:val="24"/>
          <w:lang w:val="en-GB"/>
        </w:rPr>
        <w:t>. Princeton University Press.</w:t>
      </w:r>
    </w:p>
    <w:p w14:paraId="4FDD4E1A"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Kim, Y., &amp; Stattin, H. (2019). Parent-youth discussions about politics from age 13 to 28. </w:t>
      </w:r>
      <w:r w:rsidRPr="00086F89">
        <w:rPr>
          <w:rFonts w:cs="Times New Roman"/>
          <w:i/>
          <w:iCs/>
          <w:noProof/>
          <w:szCs w:val="24"/>
          <w:lang w:val="en-GB"/>
        </w:rPr>
        <w:t>Journal of Applied Developmental Psychology</w:t>
      </w:r>
      <w:r w:rsidRPr="00086F89">
        <w:rPr>
          <w:rFonts w:cs="Times New Roman"/>
          <w:noProof/>
          <w:szCs w:val="24"/>
          <w:lang w:val="en-GB"/>
        </w:rPr>
        <w:t xml:space="preserve">, </w:t>
      </w:r>
      <w:r w:rsidRPr="00086F89">
        <w:rPr>
          <w:rFonts w:cs="Times New Roman"/>
          <w:i/>
          <w:iCs/>
          <w:noProof/>
          <w:szCs w:val="24"/>
          <w:lang w:val="en-GB"/>
        </w:rPr>
        <w:t>62</w:t>
      </w:r>
      <w:r w:rsidRPr="00086F89">
        <w:rPr>
          <w:rFonts w:cs="Times New Roman"/>
          <w:noProof/>
          <w:szCs w:val="24"/>
          <w:lang w:val="en-GB"/>
        </w:rPr>
        <w:t>(April), 249–259. https://doi.org/10.1016/j.appdev.2019.04.001</w:t>
      </w:r>
    </w:p>
    <w:p w14:paraId="780A0BD7"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lastRenderedPageBreak/>
        <w:t xml:space="preserve">Knutsen, O. (2018). Attitudes, Values and Belief Systems. In J. Fisher, E. Fieldhouse, M. N. Franklin, R. Gibson, M. Cantijoch, &amp; C. Wlezien (Eds.), </w:t>
      </w:r>
      <w:r w:rsidRPr="00086F89">
        <w:rPr>
          <w:rFonts w:cs="Times New Roman"/>
          <w:i/>
          <w:iCs/>
          <w:noProof/>
          <w:szCs w:val="24"/>
          <w:lang w:val="en-GB"/>
        </w:rPr>
        <w:t>The Routledge Handbook of Elections, Voting Behavior, and Public Opinion</w:t>
      </w:r>
      <w:r w:rsidRPr="00086F89">
        <w:rPr>
          <w:rFonts w:cs="Times New Roman"/>
          <w:noProof/>
          <w:szCs w:val="24"/>
          <w:lang w:val="en-GB"/>
        </w:rPr>
        <w:t xml:space="preserve"> (pp. 343–357).</w:t>
      </w:r>
    </w:p>
    <w:p w14:paraId="3475337D"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Neundorf, A., &amp; Smets, K. (2017). Political Socialization and the Making of Citizens. </w:t>
      </w:r>
      <w:r w:rsidRPr="00086F89">
        <w:rPr>
          <w:rFonts w:cs="Times New Roman"/>
          <w:i/>
          <w:iCs/>
          <w:noProof/>
          <w:szCs w:val="24"/>
          <w:lang w:val="en-GB"/>
        </w:rPr>
        <w:t>Oxford Handbooks Online in Political Science</w:t>
      </w:r>
      <w:r w:rsidRPr="00086F89">
        <w:rPr>
          <w:rFonts w:cs="Times New Roman"/>
          <w:noProof/>
          <w:szCs w:val="24"/>
          <w:lang w:val="en-GB"/>
        </w:rPr>
        <w:t xml:space="preserve">, </w:t>
      </w:r>
      <w:r w:rsidRPr="00086F89">
        <w:rPr>
          <w:rFonts w:cs="Times New Roman"/>
          <w:i/>
          <w:iCs/>
          <w:noProof/>
          <w:szCs w:val="24"/>
          <w:lang w:val="en-GB"/>
        </w:rPr>
        <w:t>February</w:t>
      </w:r>
      <w:r w:rsidRPr="00086F89">
        <w:rPr>
          <w:rFonts w:cs="Times New Roman"/>
          <w:noProof/>
          <w:szCs w:val="24"/>
          <w:lang w:val="en-GB"/>
        </w:rPr>
        <w:t>. https://doi.org/10.1093/oxfordhb/9780199935307.013.98</w:t>
      </w:r>
    </w:p>
    <w:p w14:paraId="0F4509F8"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251632">
        <w:rPr>
          <w:rFonts w:cs="Times New Roman"/>
          <w:noProof/>
          <w:szCs w:val="24"/>
          <w:lang w:val="de-DE"/>
          <w:rPrChange w:id="124" w:author="Jeroense, T.M.G. (Thijmen)" w:date="2021-08-24T14:02:00Z">
            <w:rPr>
              <w:rFonts w:cs="Times New Roman"/>
              <w:noProof/>
              <w:szCs w:val="24"/>
            </w:rPr>
          </w:rPrChange>
        </w:rPr>
        <w:t xml:space="preserve">Niemi, R. G., &amp; Sobieszek, B. I. (1977). </w:t>
      </w:r>
      <w:r w:rsidRPr="00086F89">
        <w:rPr>
          <w:rFonts w:cs="Times New Roman"/>
          <w:noProof/>
          <w:szCs w:val="24"/>
          <w:lang w:val="en-GB"/>
        </w:rPr>
        <w:t xml:space="preserve">Political Socialization. </w:t>
      </w:r>
      <w:r w:rsidRPr="00086F89">
        <w:rPr>
          <w:rFonts w:cs="Times New Roman"/>
          <w:i/>
          <w:iCs/>
          <w:noProof/>
          <w:szCs w:val="24"/>
          <w:lang w:val="en-GB"/>
        </w:rPr>
        <w:t>Annual Review of Sociology</w:t>
      </w:r>
      <w:r w:rsidRPr="00086F89">
        <w:rPr>
          <w:rFonts w:cs="Times New Roman"/>
          <w:noProof/>
          <w:szCs w:val="24"/>
          <w:lang w:val="en-GB"/>
        </w:rPr>
        <w:t xml:space="preserve">, </w:t>
      </w:r>
      <w:r w:rsidRPr="00086F89">
        <w:rPr>
          <w:rFonts w:cs="Times New Roman"/>
          <w:i/>
          <w:iCs/>
          <w:noProof/>
          <w:szCs w:val="24"/>
          <w:lang w:val="en-GB"/>
        </w:rPr>
        <w:t>3</w:t>
      </w:r>
      <w:r w:rsidRPr="00086F89">
        <w:rPr>
          <w:rFonts w:cs="Times New Roman"/>
          <w:noProof/>
          <w:szCs w:val="24"/>
          <w:lang w:val="en-GB"/>
        </w:rPr>
        <w:t>, 209–233. https://doi.org/10.7218/nenpouseijigaku.65.1_37</w:t>
      </w:r>
    </w:p>
    <w:p w14:paraId="669C347A"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Rolfe, M. (2012). </w:t>
      </w:r>
      <w:r w:rsidRPr="00086F89">
        <w:rPr>
          <w:rFonts w:cs="Times New Roman"/>
          <w:i/>
          <w:iCs/>
          <w:noProof/>
          <w:szCs w:val="24"/>
          <w:lang w:val="en-GB"/>
        </w:rPr>
        <w:t>Voter turnout: A social theory of political participation</w:t>
      </w:r>
      <w:r w:rsidRPr="00086F89">
        <w:rPr>
          <w:rFonts w:cs="Times New Roman"/>
          <w:noProof/>
          <w:szCs w:val="24"/>
          <w:lang w:val="en-GB"/>
        </w:rPr>
        <w:t>. Cambridge University Press.</w:t>
      </w:r>
    </w:p>
    <w:p w14:paraId="11960DCE"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Stattin, H., &amp; Korol, L. (2021). Is love politically blind? The role that the romantic partner plays for young adults’ socio-political interest. </w:t>
      </w:r>
      <w:r w:rsidRPr="00086F89">
        <w:rPr>
          <w:rFonts w:cs="Times New Roman"/>
          <w:i/>
          <w:iCs/>
          <w:noProof/>
          <w:szCs w:val="24"/>
          <w:lang w:val="en-GB"/>
        </w:rPr>
        <w:t>Journal of Youth Studies</w:t>
      </w:r>
      <w:r w:rsidRPr="00086F89">
        <w:rPr>
          <w:rFonts w:cs="Times New Roman"/>
          <w:noProof/>
          <w:szCs w:val="24"/>
          <w:lang w:val="en-GB"/>
        </w:rPr>
        <w:t xml:space="preserve">, </w:t>
      </w:r>
      <w:r w:rsidRPr="00086F89">
        <w:rPr>
          <w:rFonts w:cs="Times New Roman"/>
          <w:i/>
          <w:iCs/>
          <w:noProof/>
          <w:szCs w:val="24"/>
          <w:lang w:val="en-GB"/>
        </w:rPr>
        <w:t>24</w:t>
      </w:r>
      <w:r w:rsidRPr="00086F89">
        <w:rPr>
          <w:rFonts w:cs="Times New Roman"/>
          <w:noProof/>
          <w:szCs w:val="24"/>
          <w:lang w:val="en-GB"/>
        </w:rPr>
        <w:t>(4), 481–498. https://doi.org/10.1080/13676261.2020.1742301</w:t>
      </w:r>
    </w:p>
    <w:p w14:paraId="449C5760"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Stoker, L., &amp; Jennings, M. K. (1995). Life-cycle transitions and political participation: the case of marriage. </w:t>
      </w:r>
      <w:r w:rsidRPr="00086F89">
        <w:rPr>
          <w:rFonts w:cs="Times New Roman"/>
          <w:i/>
          <w:iCs/>
          <w:noProof/>
          <w:szCs w:val="24"/>
          <w:lang w:val="en-GB"/>
        </w:rPr>
        <w:t>American Political Science Review</w:t>
      </w:r>
      <w:r w:rsidRPr="00086F89">
        <w:rPr>
          <w:rFonts w:cs="Times New Roman"/>
          <w:noProof/>
          <w:szCs w:val="24"/>
          <w:lang w:val="en-GB"/>
        </w:rPr>
        <w:t xml:space="preserve">, </w:t>
      </w:r>
      <w:r w:rsidRPr="00086F89">
        <w:rPr>
          <w:rFonts w:cs="Times New Roman"/>
          <w:i/>
          <w:iCs/>
          <w:noProof/>
          <w:szCs w:val="24"/>
          <w:lang w:val="en-GB"/>
        </w:rPr>
        <w:t>89</w:t>
      </w:r>
      <w:r w:rsidRPr="00086F89">
        <w:rPr>
          <w:rFonts w:cs="Times New Roman"/>
          <w:noProof/>
          <w:szCs w:val="24"/>
          <w:lang w:val="en-GB"/>
        </w:rPr>
        <w:t>(2), 421–433.</w:t>
      </w:r>
    </w:p>
    <w:p w14:paraId="3CD0D8EA" w14:textId="77777777" w:rsidR="000D2A25" w:rsidRPr="00086F89" w:rsidRDefault="000D2A25" w:rsidP="000D2A25">
      <w:pPr>
        <w:widowControl w:val="0"/>
        <w:autoSpaceDE w:val="0"/>
        <w:autoSpaceDN w:val="0"/>
        <w:adjustRightInd w:val="0"/>
        <w:ind w:left="480" w:hanging="480"/>
        <w:rPr>
          <w:rFonts w:cs="Times New Roman"/>
          <w:noProof/>
          <w:szCs w:val="24"/>
          <w:lang w:val="en-GB"/>
        </w:rPr>
      </w:pPr>
      <w:r w:rsidRPr="00086F89">
        <w:rPr>
          <w:rFonts w:cs="Times New Roman"/>
          <w:noProof/>
          <w:szCs w:val="24"/>
          <w:lang w:val="en-GB"/>
        </w:rPr>
        <w:t xml:space="preserve">Verba, S., Burns, N., &amp; Schlozman, K. L. (1997). Knowing and caring about politics: Gender and political engagement. </w:t>
      </w:r>
      <w:r w:rsidRPr="00086F89">
        <w:rPr>
          <w:rFonts w:cs="Times New Roman"/>
          <w:i/>
          <w:iCs/>
          <w:noProof/>
          <w:szCs w:val="24"/>
          <w:lang w:val="en-GB"/>
        </w:rPr>
        <w:t>Journal of Politics</w:t>
      </w:r>
      <w:r w:rsidRPr="00086F89">
        <w:rPr>
          <w:rFonts w:cs="Times New Roman"/>
          <w:noProof/>
          <w:szCs w:val="24"/>
          <w:lang w:val="en-GB"/>
        </w:rPr>
        <w:t xml:space="preserve">, </w:t>
      </w:r>
      <w:r w:rsidRPr="00086F89">
        <w:rPr>
          <w:rFonts w:cs="Times New Roman"/>
          <w:i/>
          <w:iCs/>
          <w:noProof/>
          <w:szCs w:val="24"/>
          <w:lang w:val="en-GB"/>
        </w:rPr>
        <w:t>59</w:t>
      </w:r>
      <w:r w:rsidRPr="00086F89">
        <w:rPr>
          <w:rFonts w:cs="Times New Roman"/>
          <w:noProof/>
          <w:szCs w:val="24"/>
          <w:lang w:val="en-GB"/>
        </w:rPr>
        <w:t>(4), 1051–1072. https://doi.org/10.2307/2998592</w:t>
      </w:r>
    </w:p>
    <w:p w14:paraId="331E5716" w14:textId="77777777" w:rsidR="000D2A25" w:rsidRPr="00251632" w:rsidRDefault="000D2A25" w:rsidP="000D2A25">
      <w:pPr>
        <w:widowControl w:val="0"/>
        <w:autoSpaceDE w:val="0"/>
        <w:autoSpaceDN w:val="0"/>
        <w:adjustRightInd w:val="0"/>
        <w:ind w:left="480" w:hanging="480"/>
        <w:rPr>
          <w:rFonts w:cs="Times New Roman"/>
          <w:noProof/>
          <w:lang w:val="en-US"/>
          <w:rPrChange w:id="125" w:author="Jeroense, T.M.G. (Thijmen)" w:date="2021-08-24T14:02:00Z">
            <w:rPr>
              <w:rFonts w:cs="Times New Roman"/>
              <w:noProof/>
            </w:rPr>
          </w:rPrChange>
        </w:rPr>
      </w:pPr>
      <w:r w:rsidRPr="00086F89">
        <w:rPr>
          <w:rFonts w:cs="Times New Roman"/>
          <w:noProof/>
          <w:szCs w:val="24"/>
          <w:lang w:val="en-GB"/>
        </w:rPr>
        <w:t xml:space="preserve">Wood, W. (2000). Attitude Change: Persuasion and Social Influence. </w:t>
      </w:r>
      <w:r w:rsidRPr="00251632">
        <w:rPr>
          <w:rFonts w:cs="Times New Roman"/>
          <w:i/>
          <w:iCs/>
          <w:noProof/>
          <w:szCs w:val="24"/>
          <w:lang w:val="en-US"/>
          <w:rPrChange w:id="126" w:author="Jeroense, T.M.G. (Thijmen)" w:date="2021-08-24T14:02:00Z">
            <w:rPr>
              <w:rFonts w:cs="Times New Roman"/>
              <w:i/>
              <w:iCs/>
              <w:noProof/>
              <w:szCs w:val="24"/>
            </w:rPr>
          </w:rPrChange>
        </w:rPr>
        <w:t>Annual Review of Psychology</w:t>
      </w:r>
      <w:r w:rsidRPr="00251632">
        <w:rPr>
          <w:rFonts w:cs="Times New Roman"/>
          <w:noProof/>
          <w:szCs w:val="24"/>
          <w:lang w:val="en-US"/>
          <w:rPrChange w:id="127" w:author="Jeroense, T.M.G. (Thijmen)" w:date="2021-08-24T14:02:00Z">
            <w:rPr>
              <w:rFonts w:cs="Times New Roman"/>
              <w:noProof/>
              <w:szCs w:val="24"/>
            </w:rPr>
          </w:rPrChange>
        </w:rPr>
        <w:t xml:space="preserve">, </w:t>
      </w:r>
      <w:r w:rsidRPr="00251632">
        <w:rPr>
          <w:rFonts w:cs="Times New Roman"/>
          <w:i/>
          <w:iCs/>
          <w:noProof/>
          <w:szCs w:val="24"/>
          <w:lang w:val="en-US"/>
          <w:rPrChange w:id="128" w:author="Jeroense, T.M.G. (Thijmen)" w:date="2021-08-24T14:02:00Z">
            <w:rPr>
              <w:rFonts w:cs="Times New Roman"/>
              <w:i/>
              <w:iCs/>
              <w:noProof/>
              <w:szCs w:val="24"/>
            </w:rPr>
          </w:rPrChange>
        </w:rPr>
        <w:t>51</w:t>
      </w:r>
      <w:r w:rsidRPr="00251632">
        <w:rPr>
          <w:rFonts w:cs="Times New Roman"/>
          <w:noProof/>
          <w:szCs w:val="24"/>
          <w:lang w:val="en-US"/>
          <w:rPrChange w:id="129" w:author="Jeroense, T.M.G. (Thijmen)" w:date="2021-08-24T14:02:00Z">
            <w:rPr>
              <w:rFonts w:cs="Times New Roman"/>
              <w:noProof/>
              <w:szCs w:val="24"/>
            </w:rPr>
          </w:rPrChange>
        </w:rPr>
        <w:t>(1), 539–570. https://doi.org/10.1146/annurev.psych.51.1.539</w:t>
      </w:r>
    </w:p>
    <w:p w14:paraId="2CB2316F" w14:textId="2860944E" w:rsidR="00E30B97" w:rsidRPr="008B6BCF" w:rsidRDefault="00E30B97" w:rsidP="00727641">
      <w:pPr>
        <w:rPr>
          <w:lang w:val="en-US"/>
        </w:rPr>
      </w:pPr>
      <w:r>
        <w:rPr>
          <w:lang w:val="en-US"/>
        </w:rPr>
        <w:fldChar w:fldCharType="end"/>
      </w:r>
    </w:p>
    <w:sectPr w:rsidR="00E30B97" w:rsidRPr="008B6BC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ense, T.M.G. (Thijmen)" w:date="2021-08-20T14:06:00Z" w:initials="JT(">
    <w:p w14:paraId="1726E212" w14:textId="598AF8E4" w:rsidR="0079389D" w:rsidRPr="00AE5BD6" w:rsidRDefault="0079389D">
      <w:pPr>
        <w:pStyle w:val="CommentText"/>
      </w:pPr>
      <w:r>
        <w:rPr>
          <w:rStyle w:val="CommentReference"/>
        </w:rPr>
        <w:annotationRef/>
      </w:r>
      <w:proofErr w:type="spellStart"/>
      <w:r w:rsidRPr="00AE5BD6">
        <w:t>Working</w:t>
      </w:r>
      <w:proofErr w:type="spellEnd"/>
      <w:r w:rsidRPr="00AE5BD6">
        <w:t xml:space="preserve"> </w:t>
      </w:r>
      <w:proofErr w:type="spellStart"/>
      <w:r w:rsidRPr="00AE5BD6">
        <w:t>title</w:t>
      </w:r>
      <w:proofErr w:type="spellEnd"/>
      <w:r w:rsidRPr="00AE5BD6">
        <w:t xml:space="preserve"> </w:t>
      </w:r>
      <w:proofErr w:type="spellStart"/>
      <w:r w:rsidRPr="00AE5BD6">
        <w:t>for</w:t>
      </w:r>
      <w:proofErr w:type="spellEnd"/>
      <w:r w:rsidRPr="00AE5BD6">
        <w:t xml:space="preserve"> </w:t>
      </w:r>
      <w:proofErr w:type="spellStart"/>
      <w:r w:rsidRPr="00AE5BD6">
        <w:t>now</w:t>
      </w:r>
      <w:proofErr w:type="spellEnd"/>
    </w:p>
  </w:comment>
  <w:comment w:id="1" w:author="Niels Spierings" w:date="2021-08-24T13:17:00Z" w:initials="NS">
    <w:p w14:paraId="7317BAFD" w14:textId="14968B18" w:rsidR="00AE5BD6" w:rsidRPr="00AE5BD6" w:rsidRDefault="00AE5BD6">
      <w:pPr>
        <w:pStyle w:val="CommentText"/>
      </w:pPr>
      <w:r>
        <w:rPr>
          <w:rStyle w:val="CommentReference"/>
        </w:rPr>
        <w:annotationRef/>
      </w:r>
      <w:r w:rsidRPr="00AE5BD6">
        <w:t xml:space="preserve">Eerste 12 regels ofzo wat meer in termen van </w:t>
      </w:r>
      <w:r>
        <w:t xml:space="preserve">‘attention </w:t>
      </w:r>
      <w:proofErr w:type="spellStart"/>
      <w:r>
        <w:t>for</w:t>
      </w:r>
      <w:proofErr w:type="spellEnd"/>
      <w:r>
        <w:t>, claims on’ dan ‘het polariseert de pan uit’, zou mijn voorkeur hebben.</w:t>
      </w:r>
    </w:p>
  </w:comment>
  <w:comment w:id="2" w:author="Niels Spierings" w:date="2021-08-24T13:15:00Z" w:initials="NS">
    <w:p w14:paraId="5E027522" w14:textId="02A9BF42" w:rsidR="00AE5BD6" w:rsidRPr="00AE5BD6" w:rsidRDefault="00AE5BD6">
      <w:pPr>
        <w:pStyle w:val="CommentText"/>
      </w:pPr>
      <w:r>
        <w:rPr>
          <w:rStyle w:val="CommentReference"/>
        </w:rPr>
        <w:annotationRef/>
      </w:r>
      <w:proofErr w:type="spellStart"/>
      <w:r w:rsidRPr="00AE5BD6">
        <w:t>Evidence</w:t>
      </w:r>
      <w:proofErr w:type="spellEnd"/>
      <w:r w:rsidRPr="00AE5BD6">
        <w:t xml:space="preserve"> OR </w:t>
      </w:r>
      <w:proofErr w:type="spellStart"/>
      <w:r w:rsidRPr="00AE5BD6">
        <w:t>discussion</w:t>
      </w:r>
      <w:proofErr w:type="spellEnd"/>
      <w:r w:rsidRPr="00AE5BD6">
        <w:t xml:space="preserve"> </w:t>
      </w:r>
      <w:proofErr w:type="spellStart"/>
      <w:r w:rsidRPr="00AE5BD6">
        <w:t>about</w:t>
      </w:r>
      <w:proofErr w:type="spellEnd"/>
      <w:r w:rsidRPr="00AE5BD6">
        <w:t>?</w:t>
      </w:r>
    </w:p>
  </w:comment>
  <w:comment w:id="3" w:author="Niels Spierings" w:date="2021-08-24T13:16:00Z" w:initials="NS">
    <w:p w14:paraId="451AF61B" w14:textId="4FB1CD24" w:rsidR="00AE5BD6" w:rsidRPr="00AE5BD6" w:rsidRDefault="00AE5BD6">
      <w:pPr>
        <w:pStyle w:val="CommentText"/>
      </w:pPr>
      <w:r>
        <w:rPr>
          <w:rStyle w:val="CommentReference"/>
        </w:rPr>
        <w:annotationRef/>
      </w:r>
      <w:r w:rsidRPr="00AE5BD6">
        <w:t xml:space="preserve">Twee keer </w:t>
      </w:r>
      <w:proofErr w:type="spellStart"/>
      <w:r w:rsidRPr="00AE5BD6">
        <w:t>climate</w:t>
      </w:r>
      <w:proofErr w:type="spellEnd"/>
      <w:r w:rsidRPr="00AE5BD6">
        <w:t xml:space="preserve"> in 1 zin m</w:t>
      </w:r>
      <w:r>
        <w:t>et verschillende betekenis.</w:t>
      </w:r>
    </w:p>
  </w:comment>
  <w:comment w:id="4" w:author="Tolsma, J. (Jochem)" w:date="2021-08-23T14:01:00Z" w:initials="TJ(">
    <w:p w14:paraId="7837CDA6" w14:textId="4B2DD8AB" w:rsidR="00086F89" w:rsidRDefault="00086F89">
      <w:pPr>
        <w:pStyle w:val="CommentText"/>
      </w:pPr>
      <w:r>
        <w:rPr>
          <w:rStyle w:val="CommentReference"/>
        </w:rPr>
        <w:annotationRef/>
      </w:r>
      <w:r>
        <w:t xml:space="preserve">Moeten we hier niet ook zeggen dat selectie een amplifier is. </w:t>
      </w:r>
    </w:p>
  </w:comment>
  <w:comment w:id="5" w:author="Niels Spierings" w:date="2021-08-24T13:18:00Z" w:initials="NS">
    <w:p w14:paraId="5D557F93" w14:textId="0BBA4109" w:rsidR="00AE5BD6" w:rsidRDefault="00AE5BD6">
      <w:pPr>
        <w:pStyle w:val="CommentText"/>
      </w:pPr>
      <w:r>
        <w:rPr>
          <w:rStyle w:val="CommentReference"/>
        </w:rPr>
        <w:annotationRef/>
      </w:r>
      <w:r>
        <w:t xml:space="preserve">Zie </w:t>
      </w:r>
      <w:proofErr w:type="spellStart"/>
      <w:r>
        <w:t>tekstssuggestie</w:t>
      </w:r>
      <w:proofErr w:type="spellEnd"/>
      <w:r>
        <w:t>. Ik zou het niet te sterk stressen met de term selectie</w:t>
      </w:r>
    </w:p>
  </w:comment>
  <w:comment w:id="10" w:author="Tolsma, J. (Jochem)" w:date="2021-08-23T14:02:00Z" w:initials="TJ(">
    <w:p w14:paraId="6230F2CB" w14:textId="77777777" w:rsidR="00086F89" w:rsidRDefault="00086F89">
      <w:pPr>
        <w:pStyle w:val="CommentText"/>
      </w:pPr>
      <w:r>
        <w:rPr>
          <w:rStyle w:val="CommentReference"/>
        </w:rPr>
        <w:annotationRef/>
      </w:r>
      <w:r>
        <w:t xml:space="preserve">Niet helemaal mee eens. Juist bij partnerkeuze is selectie heel belangrijk. Uit de literatuur (die jij stuurde) weten we dat er nog weinig </w:t>
      </w:r>
      <w:proofErr w:type="spellStart"/>
      <w:r>
        <w:t>evidence</w:t>
      </w:r>
      <w:proofErr w:type="spellEnd"/>
      <w:r>
        <w:t xml:space="preserve"> is voor </w:t>
      </w:r>
      <w:proofErr w:type="spellStart"/>
      <w:r>
        <w:t>influence</w:t>
      </w:r>
      <w:proofErr w:type="spellEnd"/>
      <w:r>
        <w:t xml:space="preserve"> binnen koppels. Toch? </w:t>
      </w:r>
    </w:p>
    <w:p w14:paraId="5BF5E533" w14:textId="5AAACD67" w:rsidR="00086F89" w:rsidRDefault="00086F89">
      <w:pPr>
        <w:pStyle w:val="CommentText"/>
      </w:pPr>
      <w:r>
        <w:t>Moeten we dan nie</w:t>
      </w:r>
      <w:r w:rsidR="00EA757F">
        <w:t>t</w:t>
      </w:r>
      <w:r>
        <w:t xml:space="preserve"> zoiets zeggen als: </w:t>
      </w:r>
    </w:p>
    <w:p w14:paraId="154561FF" w14:textId="03C60104" w:rsidR="00086F89" w:rsidRDefault="00086F89" w:rsidP="00086F89">
      <w:pPr>
        <w:pStyle w:val="CommentText"/>
        <w:numPr>
          <w:ilvl w:val="0"/>
          <w:numId w:val="2"/>
        </w:numPr>
      </w:pPr>
      <w:r>
        <w:t>Dat is toch vreemd want wel te verwachten</w:t>
      </w:r>
      <w:r w:rsidR="00EA757F">
        <w:t xml:space="preserve"> (zie stemgedrag etc.)</w:t>
      </w:r>
      <w:r>
        <w:t xml:space="preserve">. </w:t>
      </w:r>
    </w:p>
    <w:p w14:paraId="370FF5FF" w14:textId="65D3CAB9" w:rsidR="00086F89" w:rsidRDefault="00086F89" w:rsidP="00086F89">
      <w:pPr>
        <w:pStyle w:val="CommentText"/>
        <w:numPr>
          <w:ilvl w:val="0"/>
          <w:numId w:val="2"/>
        </w:numPr>
      </w:pPr>
      <w:r>
        <w:t xml:space="preserve">Was de data van eerder onderzoek wel goed genoeg. </w:t>
      </w:r>
      <w:r w:rsidR="0045757D">
        <w:t xml:space="preserve">Nee, weinig power. Niet longitudinaal genoeg. </w:t>
      </w:r>
    </w:p>
    <w:p w14:paraId="0739FA4E" w14:textId="71DEF13D" w:rsidR="0045757D" w:rsidRDefault="0045757D" w:rsidP="00086F89">
      <w:pPr>
        <w:pStyle w:val="CommentText"/>
        <w:numPr>
          <w:ilvl w:val="0"/>
          <w:numId w:val="2"/>
        </w:numPr>
      </w:pPr>
      <w:r>
        <w:t xml:space="preserve">Was de theorie wel goed genoeg. Nee. Naïeve conceptualisatie van invloed. Invloed is toch niet alleen convergentie, maar ook samen omhoog/omlaag (draagt ook bij aan polarisatie) en op elkaars verandering reageren. Bovendien geen aandacht voor wie </w:t>
      </w:r>
      <w:proofErr w:type="spellStart"/>
      <w:r>
        <w:t>beinvloedt</w:t>
      </w:r>
      <w:proofErr w:type="spellEnd"/>
      <w:r>
        <w:t xml:space="preserve"> wie. </w:t>
      </w:r>
    </w:p>
    <w:p w14:paraId="38DDFE40" w14:textId="5EC61881" w:rsidR="00086F89" w:rsidRDefault="00086F89" w:rsidP="00086F89">
      <w:pPr>
        <w:pStyle w:val="CommentText"/>
        <w:numPr>
          <w:ilvl w:val="0"/>
          <w:numId w:val="2"/>
        </w:numPr>
      </w:pPr>
      <w:r>
        <w:t xml:space="preserve">Was de methode van eerder onderzoek wel goed genoeg? </w:t>
      </w:r>
      <w:r w:rsidR="0045757D">
        <w:t xml:space="preserve">Nee. Alleen in staat om convergentie op te pikken. Bovendien niet in staat om te testen wie </w:t>
      </w:r>
      <w:proofErr w:type="spellStart"/>
      <w:r w:rsidR="0045757D">
        <w:t>beinvloedt</w:t>
      </w:r>
      <w:proofErr w:type="spellEnd"/>
      <w:r w:rsidR="0045757D">
        <w:t xml:space="preserve"> wie. </w:t>
      </w:r>
    </w:p>
  </w:comment>
  <w:comment w:id="11" w:author="Niels Spierings" w:date="2021-08-24T13:20:00Z" w:initials="NS">
    <w:p w14:paraId="63C92988" w14:textId="0EEF0B82" w:rsidR="00AE5BD6" w:rsidRDefault="00AE5BD6">
      <w:pPr>
        <w:pStyle w:val="CommentText"/>
      </w:pPr>
      <w:r>
        <w:rPr>
          <w:rStyle w:val="CommentReference"/>
        </w:rPr>
        <w:annotationRef/>
      </w:r>
      <w:r>
        <w:t xml:space="preserve">Maar er staat toch ook dat het te verwachten is; niet dat het zo is. Het is dan vreemd dat er weinig bewijs is (wat ik lees als weinig onderzoek, niet als veel bewijs dat het niet zo werkt). </w:t>
      </w:r>
    </w:p>
    <w:p w14:paraId="03992E9B" w14:textId="5E900BAB" w:rsidR="00AE5BD6" w:rsidRDefault="00AE5BD6">
      <w:pPr>
        <w:pStyle w:val="CommentText"/>
      </w:pPr>
      <w:r>
        <w:t xml:space="preserve">Ofwel: met jullie allebei eens. Het is heel logisch om partner invloed te verwachten. Empirische studies tonen weinig </w:t>
      </w:r>
      <w:proofErr w:type="spellStart"/>
      <w:r>
        <w:t>influence</w:t>
      </w:r>
      <w:proofErr w:type="spellEnd"/>
      <w:r>
        <w:t xml:space="preserve">, maar wij beargumenteren dat die eerder komt omdat er simpelweg absence of </w:t>
      </w:r>
      <w:proofErr w:type="spellStart"/>
      <w:r>
        <w:t>evidence</w:t>
      </w:r>
      <w:proofErr w:type="spellEnd"/>
      <w:r>
        <w:t xml:space="preserve"> is en niet </w:t>
      </w:r>
      <w:proofErr w:type="spellStart"/>
      <w:r>
        <w:t>evidence</w:t>
      </w:r>
      <w:proofErr w:type="spellEnd"/>
      <w:r>
        <w:t xml:space="preserve"> of absence.</w:t>
      </w:r>
    </w:p>
    <w:p w14:paraId="71E70F95" w14:textId="75E07892" w:rsidR="00AE5BD6" w:rsidRDefault="00AE5BD6">
      <w:pPr>
        <w:pStyle w:val="CommentText"/>
      </w:pPr>
    </w:p>
  </w:comment>
  <w:comment w:id="14" w:author="Niels Spierings" w:date="2021-08-24T13:25:00Z" w:initials="NS">
    <w:p w14:paraId="6221E286" w14:textId="225AB987" w:rsidR="00AE5BD6" w:rsidRDefault="00AE5BD6">
      <w:pPr>
        <w:pStyle w:val="CommentText"/>
      </w:pPr>
      <w:r>
        <w:rPr>
          <w:rStyle w:val="CommentReference"/>
        </w:rPr>
        <w:annotationRef/>
      </w:r>
      <w:r>
        <w:t xml:space="preserve">Iets te opsommerig. Kan vloeiender. Betekent niet dat jij/TJ dat moet doen. </w:t>
      </w:r>
      <w:r>
        <w:sym w:font="Wingdings" w:char="F04A"/>
      </w:r>
    </w:p>
  </w:comment>
  <w:comment w:id="17" w:author="Niels Spierings" w:date="2021-08-24T13:26:00Z" w:initials="NS">
    <w:p w14:paraId="743DC916" w14:textId="77777777" w:rsidR="00AB5FC8" w:rsidRDefault="00AB5FC8">
      <w:pPr>
        <w:pStyle w:val="CommentText"/>
      </w:pPr>
      <w:r>
        <w:rPr>
          <w:rStyle w:val="CommentReference"/>
        </w:rPr>
        <w:annotationRef/>
      </w:r>
      <w:r>
        <w:t xml:space="preserve">Hier zou dan een </w:t>
      </w:r>
      <w:proofErr w:type="spellStart"/>
      <w:r>
        <w:t>paragraph</w:t>
      </w:r>
      <w:proofErr w:type="spellEnd"/>
      <w:r>
        <w:t xml:space="preserve"> over </w:t>
      </w:r>
      <w:proofErr w:type="spellStart"/>
      <w:r>
        <w:t>abssence</w:t>
      </w:r>
      <w:proofErr w:type="spellEnd"/>
      <w:r>
        <w:t xml:space="preserve"> of </w:t>
      </w:r>
      <w:proofErr w:type="spellStart"/>
      <w:r>
        <w:t>evidence</w:t>
      </w:r>
      <w:proofErr w:type="spellEnd"/>
      <w:r>
        <w:t xml:space="preserve"> kunnen.</w:t>
      </w:r>
    </w:p>
    <w:p w14:paraId="681D5B8A" w14:textId="2BB90F40" w:rsidR="00AB5FC8" w:rsidRPr="00AB5FC8" w:rsidRDefault="00AB5FC8">
      <w:pPr>
        <w:pStyle w:val="CommentText"/>
        <w:rPr>
          <w:lang w:val="en-US"/>
        </w:rPr>
      </w:pPr>
      <w:r w:rsidRPr="00AB5FC8">
        <w:rPr>
          <w:lang w:val="en-US"/>
        </w:rPr>
        <w:t xml:space="preserve">“At the same time, the few </w:t>
      </w:r>
      <w:r>
        <w:rPr>
          <w:lang w:val="en-US"/>
        </w:rPr>
        <w:t xml:space="preserve">studies that focus on actual influence (in </w:t>
      </w:r>
      <w:proofErr w:type="spellStart"/>
      <w:r>
        <w:rPr>
          <w:lang w:val="en-US"/>
        </w:rPr>
        <w:t>stsead</w:t>
      </w:r>
      <w:proofErr w:type="spellEnd"/>
      <w:r>
        <w:rPr>
          <w:lang w:val="en-US"/>
        </w:rPr>
        <w:t xml:space="preserve"> of homophily/correlation) argue that ….</w:t>
      </w:r>
    </w:p>
  </w:comment>
  <w:comment w:id="18" w:author="Tolsma, J. (Jochem)" w:date="2021-08-23T14:05:00Z" w:initials="TJ(">
    <w:p w14:paraId="124EB613" w14:textId="17BCE13E" w:rsidR="00086F89" w:rsidRDefault="00086F89">
      <w:pPr>
        <w:pStyle w:val="CommentText"/>
      </w:pPr>
      <w:r>
        <w:rPr>
          <w:rStyle w:val="CommentReference"/>
        </w:rPr>
        <w:annotationRef/>
      </w:r>
      <w:r>
        <w:t xml:space="preserve">Let heel even op </w:t>
      </w:r>
      <w:proofErr w:type="spellStart"/>
      <w:r>
        <w:t>mbt</w:t>
      </w:r>
      <w:proofErr w:type="spellEnd"/>
      <w:r>
        <w:t xml:space="preserve"> terminologie. Ik ben het helemaal met je eens. Maar in het artikel wat je stuurde werd met common context (foutief </w:t>
      </w:r>
      <w:proofErr w:type="spellStart"/>
      <w:r>
        <w:t>wmb</w:t>
      </w:r>
      <w:proofErr w:type="spellEnd"/>
      <w:r>
        <w:t xml:space="preserve">!!) meeting </w:t>
      </w:r>
      <w:proofErr w:type="spellStart"/>
      <w:r>
        <w:t>opportunities</w:t>
      </w:r>
      <w:proofErr w:type="spellEnd"/>
      <w:r>
        <w:t xml:space="preserve"> bedoeld. </w:t>
      </w:r>
    </w:p>
  </w:comment>
  <w:comment w:id="20" w:author="Niels Spierings" w:date="2021-08-24T13:28:00Z" w:initials="NS">
    <w:p w14:paraId="531C5996" w14:textId="54497F95" w:rsidR="00AB5FC8" w:rsidRDefault="00AB5FC8">
      <w:pPr>
        <w:pStyle w:val="CommentText"/>
      </w:pPr>
      <w:r>
        <w:rPr>
          <w:rStyle w:val="CommentReference"/>
        </w:rPr>
        <w:annotationRef/>
      </w:r>
      <w:r>
        <w:t>Of hier. En dan bovenstaand wat korter.</w:t>
      </w:r>
    </w:p>
  </w:comment>
  <w:comment w:id="22" w:author="Tolsma, J. (Jochem)" w:date="2021-08-23T14:07:00Z" w:initials="TJ(">
    <w:p w14:paraId="09E2D67C" w14:textId="77777777" w:rsidR="00086F89" w:rsidRDefault="00086F89">
      <w:pPr>
        <w:pStyle w:val="CommentText"/>
      </w:pPr>
      <w:r>
        <w:rPr>
          <w:rStyle w:val="CommentReference"/>
        </w:rPr>
        <w:annotationRef/>
      </w:r>
      <w:r>
        <w:t xml:space="preserve">Kan, maar niet per se toch. </w:t>
      </w:r>
    </w:p>
    <w:p w14:paraId="5E7968F0" w14:textId="77777777" w:rsidR="00086F89" w:rsidRDefault="00086F89">
      <w:pPr>
        <w:pStyle w:val="CommentText"/>
        <w:rPr>
          <w:rFonts w:cs="Times New Roman"/>
          <w:noProof/>
          <w:szCs w:val="24"/>
        </w:rPr>
      </w:pPr>
      <w:r>
        <w:t xml:space="preserve">Na het lezen van </w:t>
      </w:r>
      <w:r w:rsidRPr="00086F89">
        <w:rPr>
          <w:rFonts w:cs="Times New Roman"/>
          <w:noProof/>
          <w:szCs w:val="24"/>
        </w:rPr>
        <w:t>Iyengar, S., Konitzer, T., &amp; Tedin</w:t>
      </w:r>
      <w:r>
        <w:rPr>
          <w:rFonts w:cs="Times New Roman"/>
          <w:noProof/>
          <w:szCs w:val="24"/>
        </w:rPr>
        <w:t xml:space="preserve"> </w:t>
      </w:r>
    </w:p>
    <w:p w14:paraId="1B32B8F1" w14:textId="2CA1F13E" w:rsidR="00086F89" w:rsidRDefault="00086F89">
      <w:pPr>
        <w:pStyle w:val="CommentText"/>
        <w:rPr>
          <w:rFonts w:cs="Times New Roman"/>
          <w:noProof/>
          <w:szCs w:val="24"/>
        </w:rPr>
      </w:pPr>
      <w:r>
        <w:rPr>
          <w:rFonts w:cs="Times New Roman"/>
          <w:noProof/>
          <w:szCs w:val="24"/>
        </w:rPr>
        <w:t>Kunnen we het wellicht allemaal doen, of iig ook de selectie kan</w:t>
      </w:r>
      <w:r w:rsidR="00EA757F">
        <w:rPr>
          <w:rFonts w:cs="Times New Roman"/>
          <w:noProof/>
          <w:szCs w:val="24"/>
        </w:rPr>
        <w:t>t</w:t>
      </w:r>
      <w:r>
        <w:rPr>
          <w:rFonts w:cs="Times New Roman"/>
          <w:noProof/>
          <w:szCs w:val="24"/>
        </w:rPr>
        <w:t xml:space="preserve">. </w:t>
      </w:r>
    </w:p>
    <w:p w14:paraId="51C1C8F6" w14:textId="77777777" w:rsidR="00086F89" w:rsidRDefault="00086F89">
      <w:pPr>
        <w:pStyle w:val="CommentText"/>
        <w:rPr>
          <w:rFonts w:cs="Times New Roman"/>
          <w:noProof/>
          <w:szCs w:val="24"/>
        </w:rPr>
      </w:pPr>
    </w:p>
    <w:p w14:paraId="516B6825" w14:textId="77777777" w:rsidR="00EA757F" w:rsidRDefault="00086F89">
      <w:pPr>
        <w:pStyle w:val="CommentText"/>
        <w:rPr>
          <w:rFonts w:cs="Times New Roman"/>
          <w:noProof/>
          <w:szCs w:val="24"/>
        </w:rPr>
      </w:pPr>
      <w:r>
        <w:rPr>
          <w:rFonts w:cs="Times New Roman"/>
          <w:noProof/>
          <w:szCs w:val="24"/>
        </w:rPr>
        <w:t>Stel dat we een matrix maken met in de kolommen de periode (dus jaar van LISS wave) en in de rijen huwelijkscohorten of start samenwonen</w:t>
      </w:r>
      <w:r w:rsidR="00EA757F">
        <w:rPr>
          <w:rFonts w:cs="Times New Roman"/>
          <w:noProof/>
          <w:szCs w:val="24"/>
        </w:rPr>
        <w:t xml:space="preserve"> of misschien wel eenvoudiger geboortecohorten. </w:t>
      </w:r>
    </w:p>
    <w:p w14:paraId="7BB60246" w14:textId="499BD713" w:rsidR="00EA757F" w:rsidRDefault="00EA757F">
      <w:pPr>
        <w:pStyle w:val="CommentText"/>
        <w:rPr>
          <w:rFonts w:cs="Times New Roman"/>
          <w:noProof/>
          <w:szCs w:val="24"/>
        </w:rPr>
      </w:pPr>
      <w:r>
        <w:rPr>
          <w:rFonts w:cs="Times New Roman"/>
          <w:noProof/>
          <w:szCs w:val="24"/>
        </w:rPr>
        <w:t xml:space="preserve">We rapporteren dan zowel voor cellen als marginalen de aboslute en relatieve polarisatie. </w:t>
      </w:r>
    </w:p>
    <w:p w14:paraId="45567DC2" w14:textId="77777777" w:rsidR="00086F89" w:rsidRDefault="00EA757F">
      <w:pPr>
        <w:pStyle w:val="CommentText"/>
        <w:rPr>
          <w:rFonts w:cs="Times New Roman"/>
          <w:noProof/>
          <w:szCs w:val="24"/>
        </w:rPr>
      </w:pPr>
      <w:r>
        <w:rPr>
          <w:rFonts w:cs="Times New Roman"/>
          <w:noProof/>
          <w:szCs w:val="24"/>
        </w:rPr>
        <w:t xml:space="preserve">De marginalen laten mooi de periode en cohort trends in homophily zien binnen paren. </w:t>
      </w:r>
    </w:p>
    <w:p w14:paraId="2557A53F" w14:textId="77777777" w:rsidR="00EA757F" w:rsidRDefault="00EA757F">
      <w:pPr>
        <w:pStyle w:val="CommentText"/>
        <w:rPr>
          <w:rFonts w:cs="Times New Roman"/>
          <w:noProof/>
          <w:szCs w:val="24"/>
        </w:rPr>
      </w:pPr>
      <w:r w:rsidRPr="00EA757F">
        <w:rPr>
          <w:rFonts w:cs="Times New Roman"/>
          <w:noProof/>
          <w:szCs w:val="24"/>
        </w:rPr>
        <w:t>Als we diagonaal kijken, zi</w:t>
      </w:r>
      <w:r>
        <w:rPr>
          <w:rFonts w:cs="Times New Roman"/>
          <w:noProof/>
          <w:szCs w:val="24"/>
        </w:rPr>
        <w:t xml:space="preserve">en we selectie-effecten. </w:t>
      </w:r>
    </w:p>
    <w:p w14:paraId="1181531C" w14:textId="4AD4A42A" w:rsidR="00EA757F" w:rsidRDefault="00EA757F">
      <w:pPr>
        <w:pStyle w:val="CommentText"/>
        <w:rPr>
          <w:rFonts w:cs="Times New Roman"/>
          <w:noProof/>
          <w:szCs w:val="24"/>
        </w:rPr>
      </w:pPr>
      <w:r>
        <w:rPr>
          <w:rFonts w:cs="Times New Roman"/>
          <w:noProof/>
          <w:szCs w:val="24"/>
        </w:rPr>
        <w:t xml:space="preserve">Als we over de rij-en kijken zien we aanwijzing voor invloed-effecten. </w:t>
      </w:r>
    </w:p>
    <w:p w14:paraId="19AA7BE0" w14:textId="77777777" w:rsidR="00EA757F" w:rsidRDefault="00EA757F">
      <w:pPr>
        <w:pStyle w:val="CommentText"/>
        <w:rPr>
          <w:rFonts w:cs="Times New Roman"/>
          <w:noProof/>
          <w:szCs w:val="24"/>
        </w:rPr>
      </w:pPr>
    </w:p>
    <w:p w14:paraId="2A2200EF" w14:textId="4E9B0880" w:rsidR="00EA757F" w:rsidRPr="00EA757F" w:rsidRDefault="00EA757F">
      <w:pPr>
        <w:pStyle w:val="CommentText"/>
      </w:pPr>
      <w:r w:rsidRPr="00EA757F">
        <w:rPr>
          <w:rFonts w:cs="Times New Roman"/>
          <w:noProof/>
          <w:szCs w:val="24"/>
        </w:rPr>
        <w:t>Dat is wel mooi s</w:t>
      </w:r>
      <w:r>
        <w:rPr>
          <w:rFonts w:cs="Times New Roman"/>
          <w:noProof/>
          <w:szCs w:val="24"/>
        </w:rPr>
        <w:t xml:space="preserve">tartpunt toch voor paper? </w:t>
      </w:r>
    </w:p>
  </w:comment>
  <w:comment w:id="23" w:author="Niels Spierings" w:date="2021-08-24T13:29:00Z" w:initials="NS">
    <w:p w14:paraId="2482F2F6" w14:textId="77777777" w:rsidR="00AB5FC8" w:rsidRDefault="00AB5FC8">
      <w:pPr>
        <w:pStyle w:val="CommentText"/>
      </w:pPr>
      <w:r>
        <w:rPr>
          <w:rStyle w:val="CommentReference"/>
        </w:rPr>
        <w:annotationRef/>
      </w:r>
      <w:proofErr w:type="spellStart"/>
      <w:r>
        <w:t>Not</w:t>
      </w:r>
      <w:proofErr w:type="spellEnd"/>
      <w:r>
        <w:t xml:space="preserve"> </w:t>
      </w:r>
      <w:proofErr w:type="spellStart"/>
      <w:r>
        <w:t>sure</w:t>
      </w:r>
      <w:proofErr w:type="spellEnd"/>
      <w:r>
        <w:t xml:space="preserve"> om twee redenen:</w:t>
      </w:r>
    </w:p>
    <w:p w14:paraId="45EDD23B" w14:textId="77777777" w:rsidR="00AB5FC8" w:rsidRDefault="00AB5FC8" w:rsidP="00AB5FC8">
      <w:pPr>
        <w:pStyle w:val="CommentText"/>
        <w:numPr>
          <w:ilvl w:val="0"/>
          <w:numId w:val="3"/>
        </w:numPr>
      </w:pPr>
      <w:r>
        <w:t xml:space="preserve"> Dan neemt het paper een aardige bocht en word het complexer. </w:t>
      </w:r>
      <w:r w:rsidRPr="00AB5FC8">
        <w:t xml:space="preserve">Stick </w:t>
      </w:r>
      <w:proofErr w:type="spellStart"/>
      <w:r w:rsidRPr="00AB5FC8">
        <w:t>to</w:t>
      </w:r>
      <w:proofErr w:type="spellEnd"/>
      <w:r w:rsidRPr="00AB5FC8">
        <w:t xml:space="preserve"> </w:t>
      </w:r>
      <w:proofErr w:type="spellStart"/>
      <w:r w:rsidRPr="00AB5FC8">
        <w:t>the</w:t>
      </w:r>
      <w:proofErr w:type="spellEnd"/>
      <w:r w:rsidRPr="00AB5FC8">
        <w:t xml:space="preserve"> </w:t>
      </w:r>
      <w:proofErr w:type="spellStart"/>
      <w:r w:rsidRPr="00AB5FC8">
        <w:t>guns</w:t>
      </w:r>
      <w:proofErr w:type="spellEnd"/>
      <w:r w:rsidRPr="00AB5FC8">
        <w:t xml:space="preserve"> vind ik in dit geval niet e</w:t>
      </w:r>
      <w:r>
        <w:t xml:space="preserve">rg (en interessant op zichzelf waardoor meer ruimte is voor conditionele </w:t>
      </w:r>
      <w:proofErr w:type="spellStart"/>
      <w:r>
        <w:t>influence</w:t>
      </w:r>
      <w:proofErr w:type="spellEnd"/>
    </w:p>
    <w:p w14:paraId="22B05CCF" w14:textId="643989FF" w:rsidR="00AB5FC8" w:rsidRPr="00AB5FC8" w:rsidRDefault="00AB5FC8" w:rsidP="00AB5FC8">
      <w:pPr>
        <w:pStyle w:val="CommentText"/>
        <w:numPr>
          <w:ilvl w:val="0"/>
          <w:numId w:val="3"/>
        </w:numPr>
      </w:pPr>
      <w:r>
        <w:t xml:space="preserve"> De assumptie dat samenwonen/trouwen startpunt </w:t>
      </w:r>
      <w:proofErr w:type="spellStart"/>
      <w:r>
        <w:t>selecie</w:t>
      </w:r>
      <w:proofErr w:type="spellEnd"/>
      <w:r>
        <w:t xml:space="preserve"> toont betwijfel ik. Relatievorming en </w:t>
      </w:r>
      <w:proofErr w:type="spellStart"/>
      <w:r>
        <w:t>beinvloeding</w:t>
      </w:r>
      <w:proofErr w:type="spellEnd"/>
      <w:r>
        <w:t xml:space="preserve"> is mogelijk al jaren eerder gestart. Ik weet in mijn relatie bv vrij zeker dat er </w:t>
      </w:r>
      <w:proofErr w:type="spellStart"/>
      <w:r>
        <w:t>beinvloeding</w:t>
      </w:r>
      <w:proofErr w:type="spellEnd"/>
      <w:r>
        <w:t xml:space="preserve"> heeft plaatsgevonden in de </w:t>
      </w:r>
      <w:proofErr w:type="spellStart"/>
      <w:r>
        <w:t>jaaaaaren</w:t>
      </w:r>
      <w:proofErr w:type="spellEnd"/>
      <w:r>
        <w:t xml:space="preserve"> voor het samenwonen (of huwelijk lol).</w:t>
      </w:r>
    </w:p>
  </w:comment>
  <w:comment w:id="25" w:author="Niels Spierings" w:date="2021-08-24T13:32:00Z" w:initials="NS">
    <w:p w14:paraId="74185295" w14:textId="4A61AA08" w:rsidR="00AB5FC8" w:rsidRPr="00AB5FC8" w:rsidRDefault="00AB5FC8">
      <w:pPr>
        <w:pStyle w:val="CommentText"/>
      </w:pPr>
      <w:r>
        <w:rPr>
          <w:rStyle w:val="CommentReference"/>
        </w:rPr>
        <w:annotationRef/>
      </w:r>
      <w:r w:rsidRPr="00251632">
        <w:t xml:space="preserve">Under </w:t>
      </w:r>
      <w:proofErr w:type="spellStart"/>
      <w:r w:rsidRPr="00251632">
        <w:t>what</w:t>
      </w:r>
      <w:proofErr w:type="spellEnd"/>
      <w:r w:rsidRPr="00251632">
        <w:t xml:space="preserve"> </w:t>
      </w:r>
      <w:proofErr w:type="spellStart"/>
      <w:r w:rsidRPr="00251632">
        <w:t>circumstances</w:t>
      </w:r>
      <w:proofErr w:type="spellEnd"/>
      <w:r w:rsidRPr="00251632">
        <w:t xml:space="preserve">? </w:t>
      </w:r>
      <w:r w:rsidRPr="00AB5FC8">
        <w:t xml:space="preserve">Of wat bedoelen we met </w:t>
      </w:r>
      <w:proofErr w:type="spellStart"/>
      <w:r w:rsidRPr="00AB5FC8">
        <w:t>how</w:t>
      </w:r>
      <w:proofErr w:type="spellEnd"/>
      <w:r w:rsidRPr="00AB5FC8">
        <w:t>?</w:t>
      </w:r>
    </w:p>
  </w:comment>
  <w:comment w:id="31" w:author="Tolsma, J. (Jochem)" w:date="2021-08-23T14:25:00Z" w:initials="TJ(">
    <w:p w14:paraId="70A6EF64" w14:textId="4A3D9F61" w:rsidR="0045757D" w:rsidRDefault="0045757D">
      <w:pPr>
        <w:pStyle w:val="CommentText"/>
      </w:pPr>
      <w:r>
        <w:rPr>
          <w:rStyle w:val="CommentReference"/>
        </w:rPr>
        <w:annotationRef/>
      </w:r>
      <w:r>
        <w:t xml:space="preserve">Is de klassieke niet van </w:t>
      </w:r>
      <w:proofErr w:type="spellStart"/>
      <w:r>
        <w:t>Sobel</w:t>
      </w:r>
      <w:proofErr w:type="spellEnd"/>
      <w:r>
        <w:t xml:space="preserve"> of </w:t>
      </w:r>
      <w:proofErr w:type="spellStart"/>
      <w:r>
        <w:t>Heath</w:t>
      </w:r>
      <w:proofErr w:type="spellEnd"/>
      <w:r>
        <w:t xml:space="preserve"> of de Graaf of zoiets. </w:t>
      </w:r>
    </w:p>
  </w:comment>
  <w:comment w:id="37" w:author="Tolsma, J. (Jochem)" w:date="2021-08-23T14:27:00Z" w:initials="TJ(">
    <w:p w14:paraId="4AA91B8C" w14:textId="77777777" w:rsidR="0045757D" w:rsidRDefault="0045757D">
      <w:pPr>
        <w:pStyle w:val="CommentText"/>
      </w:pPr>
      <w:r>
        <w:rPr>
          <w:rStyle w:val="CommentReference"/>
        </w:rPr>
        <w:annotationRef/>
      </w:r>
      <w:r>
        <w:t xml:space="preserve">Ik denk dat hier iig drie dingen moeten uitleggen: </w:t>
      </w:r>
    </w:p>
    <w:p w14:paraId="52071B23" w14:textId="769385D0" w:rsidR="0045757D" w:rsidRPr="00AE5BD6" w:rsidRDefault="00F745E8">
      <w:pPr>
        <w:pStyle w:val="CommentText"/>
        <w:rPr>
          <w:lang w:val="en-US"/>
        </w:rPr>
      </w:pPr>
      <w:r>
        <w:rPr>
          <w:lang w:val="en-US"/>
        </w:rPr>
        <w:t xml:space="preserve">1 </w:t>
      </w:r>
      <w:r w:rsidR="0045757D" w:rsidRPr="00AE5BD6">
        <w:rPr>
          <w:lang w:val="en-US"/>
        </w:rPr>
        <w:t>Political attitude</w:t>
      </w:r>
    </w:p>
    <w:p w14:paraId="21CD4C08" w14:textId="42BF6970" w:rsidR="0045757D" w:rsidRPr="0045757D" w:rsidRDefault="00F745E8">
      <w:pPr>
        <w:pStyle w:val="CommentText"/>
        <w:rPr>
          <w:lang w:val="en-GB"/>
        </w:rPr>
      </w:pPr>
      <w:r>
        <w:rPr>
          <w:lang w:val="en-GB"/>
        </w:rPr>
        <w:t xml:space="preserve">2 </w:t>
      </w:r>
      <w:r w:rsidR="0045757D" w:rsidRPr="0045757D">
        <w:rPr>
          <w:lang w:val="en-GB"/>
        </w:rPr>
        <w:t>Attitude change (in general, and which one is</w:t>
      </w:r>
      <w:r w:rsidR="0045757D">
        <w:rPr>
          <w:lang w:val="en-GB"/>
        </w:rPr>
        <w:t>/are</w:t>
      </w:r>
      <w:r w:rsidR="0045757D" w:rsidRPr="0045757D">
        <w:rPr>
          <w:lang w:val="en-GB"/>
        </w:rPr>
        <w:t xml:space="preserve"> applicable to couples)</w:t>
      </w:r>
    </w:p>
    <w:p w14:paraId="6EB46D25" w14:textId="6B746F91" w:rsidR="0045757D" w:rsidRPr="0045757D" w:rsidRDefault="00F745E8">
      <w:pPr>
        <w:pStyle w:val="CommentText"/>
        <w:rPr>
          <w:lang w:val="en-GB"/>
        </w:rPr>
      </w:pPr>
      <w:r>
        <w:rPr>
          <w:lang w:val="en-GB"/>
        </w:rPr>
        <w:t xml:space="preserve">3 </w:t>
      </w:r>
      <w:r w:rsidR="0045757D" w:rsidRPr="0045757D">
        <w:rPr>
          <w:lang w:val="en-GB"/>
        </w:rPr>
        <w:t xml:space="preserve">Influence mechanisms (in general, and which one is/are applicable </w:t>
      </w:r>
      <w:r w:rsidR="0045757D">
        <w:rPr>
          <w:lang w:val="en-GB"/>
        </w:rPr>
        <w:t>to couples)</w:t>
      </w:r>
      <w:r w:rsidR="0045757D" w:rsidRPr="0045757D">
        <w:rPr>
          <w:lang w:val="en-GB"/>
        </w:rPr>
        <w:t xml:space="preserve"> </w:t>
      </w:r>
    </w:p>
    <w:p w14:paraId="39181DFC" w14:textId="11C2C0C9" w:rsidR="0045757D" w:rsidRPr="0045757D" w:rsidRDefault="0045757D">
      <w:pPr>
        <w:pStyle w:val="CommentText"/>
      </w:pPr>
      <w:proofErr w:type="spellStart"/>
      <w:r w:rsidRPr="0045757D">
        <w:t>Influence</w:t>
      </w:r>
      <w:proofErr w:type="spellEnd"/>
      <w:r w:rsidRPr="0045757D">
        <w:t xml:space="preserve"> </w:t>
      </w:r>
      <w:proofErr w:type="spellStart"/>
      <w:r w:rsidRPr="0045757D">
        <w:t>within</w:t>
      </w:r>
      <w:proofErr w:type="spellEnd"/>
      <w:r w:rsidRPr="0045757D">
        <w:t xml:space="preserve"> </w:t>
      </w:r>
      <w:proofErr w:type="spellStart"/>
      <w:r w:rsidRPr="0045757D">
        <w:t>couples</w:t>
      </w:r>
      <w:proofErr w:type="spellEnd"/>
      <w:r w:rsidRPr="0045757D">
        <w:t xml:space="preserve"> . misschien weer gebruik maken van ‘mijn’ plaatjes.</w:t>
      </w:r>
      <w:r>
        <w:t xml:space="preserve"> We moeten wel helder hebben dat eerder onderzoek enkel keek naar convergentie. Dat doen wij niet. Hier moeten we iets over beslissen. Wellicht later. Maar onze huidige modellen vangen dus meer dan ‘slechts’ convergentie. </w:t>
      </w:r>
      <w:r w:rsidR="00E3758A">
        <w:t xml:space="preserve">Ook het samen omhoog gaan en ook het reageren op de ander. </w:t>
      </w:r>
      <w:r w:rsidRPr="0045757D">
        <w:t xml:space="preserve"> </w:t>
      </w:r>
    </w:p>
  </w:comment>
  <w:comment w:id="38" w:author="Niels Spierings" w:date="2021-08-24T13:35:00Z" w:initials="NS">
    <w:p w14:paraId="54BDBD1D" w14:textId="0B3482A5" w:rsidR="00285266" w:rsidRDefault="00285266">
      <w:pPr>
        <w:pStyle w:val="CommentText"/>
      </w:pPr>
      <w:r>
        <w:rPr>
          <w:rStyle w:val="CommentReference"/>
        </w:rPr>
        <w:annotationRef/>
      </w:r>
      <w:r>
        <w:t xml:space="preserve">2 </w:t>
      </w:r>
      <w:proofErr w:type="spellStart"/>
      <w:r>
        <w:t>and</w:t>
      </w:r>
      <w:proofErr w:type="spellEnd"/>
      <w:r>
        <w:t xml:space="preserve"> 3 mee eens. </w:t>
      </w:r>
      <w:r w:rsidR="00F745E8">
        <w:t xml:space="preserve">(maar wat wil je meer qua 2. Ik denk dat 2 voor de </w:t>
      </w:r>
      <w:proofErr w:type="spellStart"/>
      <w:r w:rsidR="00F745E8">
        <w:t>theory</w:t>
      </w:r>
      <w:proofErr w:type="spellEnd"/>
      <w:r w:rsidR="00F745E8">
        <w:t xml:space="preserve"> afdoende is en dat het na 3 ook makkelijker is om methodisch in te gaan op wat betekent dit nu voor het meten. De focus is uiteindelijk change, niet convergentie. De </w:t>
      </w:r>
      <w:proofErr w:type="spellStart"/>
      <w:r w:rsidR="00F745E8">
        <w:t>assumnptie</w:t>
      </w:r>
      <w:proofErr w:type="spellEnd"/>
      <w:r w:rsidR="00F745E8">
        <w:t xml:space="preserve"> is dat convergentie change </w:t>
      </w:r>
      <w:proofErr w:type="spellStart"/>
      <w:r w:rsidR="00F745E8">
        <w:t>due</w:t>
      </w:r>
      <w:proofErr w:type="spellEnd"/>
      <w:r w:rsidR="00F745E8">
        <w:t xml:space="preserve"> </w:t>
      </w:r>
      <w:proofErr w:type="spellStart"/>
      <w:r w:rsidR="00F745E8">
        <w:t>to</w:t>
      </w:r>
      <w:proofErr w:type="spellEnd"/>
      <w:r w:rsidR="00F745E8">
        <w:t xml:space="preserve"> partner indiceert en dat kun je problematiseren.  Dit hangt dan dus af van wat er bij 3 staat en wat er nu staat impliceert dat </w:t>
      </w:r>
      <w:proofErr w:type="spellStart"/>
      <w:r w:rsidR="00F745E8">
        <w:t>influence</w:t>
      </w:r>
      <w:proofErr w:type="spellEnd"/>
      <w:r w:rsidR="00F745E8">
        <w:t xml:space="preserve"> betekent, maar op elkaar lijken. Dat expliciteren kan geen kwaad. Voor </w:t>
      </w:r>
      <w:proofErr w:type="spellStart"/>
      <w:r w:rsidR="00F745E8">
        <w:t>conformity</w:t>
      </w:r>
      <w:proofErr w:type="spellEnd"/>
      <w:r w:rsidR="00F745E8">
        <w:t xml:space="preserve"> is dit evident </w:t>
      </w:r>
      <w:proofErr w:type="spellStart"/>
      <w:r w:rsidR="00F745E8">
        <w:t>for</w:t>
      </w:r>
      <w:proofErr w:type="spellEnd"/>
      <w:r w:rsidR="00F745E8">
        <w:t xml:space="preserve"> information exchange wellicht niet per se.</w:t>
      </w:r>
    </w:p>
    <w:p w14:paraId="3337FF40" w14:textId="77777777" w:rsidR="00F745E8" w:rsidRDefault="00F745E8">
      <w:pPr>
        <w:pStyle w:val="CommentText"/>
      </w:pPr>
    </w:p>
    <w:p w14:paraId="5A1D7102" w14:textId="4A0EBF9B" w:rsidR="00285266" w:rsidRDefault="00285266">
      <w:pPr>
        <w:pStyle w:val="CommentText"/>
      </w:pPr>
      <w:r>
        <w:t xml:space="preserve">1 kun je ook assumeren en gewoon zeggen we focussen op dit en da,  en dat is wat we </w:t>
      </w:r>
      <w:proofErr w:type="spellStart"/>
      <w:r>
        <w:t>bedoeldenmet</w:t>
      </w:r>
      <w:proofErr w:type="spellEnd"/>
      <w:r>
        <w:t xml:space="preserve"> attitudes here.</w:t>
      </w:r>
    </w:p>
  </w:comment>
  <w:comment w:id="39" w:author="Niels Spierings" w:date="2021-08-24T13:36:00Z" w:initials="NS">
    <w:p w14:paraId="266DF689" w14:textId="655755E1" w:rsidR="006A4CDB" w:rsidRPr="00F745E8" w:rsidRDefault="006A4CDB">
      <w:pPr>
        <w:pStyle w:val="CommentText"/>
        <w:rPr>
          <w:lang w:val="en-US"/>
        </w:rPr>
      </w:pPr>
      <w:r>
        <w:rPr>
          <w:rStyle w:val="CommentReference"/>
        </w:rPr>
        <w:annotationRef/>
      </w:r>
      <w:proofErr w:type="spellStart"/>
      <w:r w:rsidRPr="00F745E8">
        <w:rPr>
          <w:lang w:val="en-US"/>
        </w:rPr>
        <w:t>Woordje</w:t>
      </w:r>
      <w:proofErr w:type="spellEnd"/>
      <w:r w:rsidRPr="00F745E8">
        <w:rPr>
          <w:lang w:val="en-US"/>
        </w:rPr>
        <w:t xml:space="preserve"> </w:t>
      </w:r>
      <w:proofErr w:type="spellStart"/>
      <w:r w:rsidRPr="00F745E8">
        <w:rPr>
          <w:lang w:val="en-US"/>
        </w:rPr>
        <w:t>geleerd</w:t>
      </w:r>
      <w:proofErr w:type="spellEnd"/>
      <w:r w:rsidRPr="00F745E8">
        <w:rPr>
          <w:lang w:val="en-US"/>
        </w:rPr>
        <w:t>.</w:t>
      </w:r>
    </w:p>
  </w:comment>
  <w:comment w:id="55" w:author="Niels Spierings" w:date="2021-08-24T13:37:00Z" w:initials="NS">
    <w:p w14:paraId="1927E344" w14:textId="35F105A2" w:rsidR="00F745E8" w:rsidRPr="00F745E8" w:rsidRDefault="00F745E8">
      <w:pPr>
        <w:pStyle w:val="CommentText"/>
        <w:rPr>
          <w:lang w:val="en-US"/>
        </w:rPr>
      </w:pPr>
      <w:r>
        <w:rPr>
          <w:rStyle w:val="CommentReference"/>
        </w:rPr>
        <w:annotationRef/>
      </w:r>
      <w:r w:rsidRPr="00F745E8">
        <w:rPr>
          <w:lang w:val="en-US"/>
        </w:rPr>
        <w:t>Why</w:t>
      </w:r>
      <w:r>
        <w:rPr>
          <w:lang w:val="en-US"/>
        </w:rPr>
        <w:t>/how</w:t>
      </w:r>
    </w:p>
  </w:comment>
  <w:comment w:id="57" w:author="Niels Spierings" w:date="2021-08-24T13:40:00Z" w:initials="NS">
    <w:p w14:paraId="213B619A" w14:textId="08BCACA8" w:rsidR="00F745E8" w:rsidRPr="00BA1FE6" w:rsidRDefault="00F745E8">
      <w:pPr>
        <w:pStyle w:val="CommentText"/>
        <w:rPr>
          <w:lang w:val="en-US"/>
        </w:rPr>
      </w:pPr>
      <w:r>
        <w:rPr>
          <w:rStyle w:val="CommentReference"/>
        </w:rPr>
        <w:annotationRef/>
      </w:r>
      <w:r w:rsidRPr="00BA1FE6">
        <w:rPr>
          <w:lang w:val="en-US"/>
        </w:rPr>
        <w:t>ok</w:t>
      </w:r>
    </w:p>
  </w:comment>
  <w:comment w:id="58" w:author="Niels Spierings" w:date="2021-08-24T13:41:00Z" w:initials="NS">
    <w:p w14:paraId="6252C6A8" w14:textId="6263FE8F" w:rsidR="00BA1FE6" w:rsidRPr="00BA1FE6" w:rsidRDefault="00BA1FE6">
      <w:pPr>
        <w:pStyle w:val="CommentText"/>
        <w:rPr>
          <w:lang w:val="en-US"/>
        </w:rPr>
      </w:pPr>
      <w:r>
        <w:rPr>
          <w:rStyle w:val="CommentReference"/>
        </w:rPr>
        <w:annotationRef/>
      </w:r>
      <w:proofErr w:type="spellStart"/>
      <w:r w:rsidRPr="00BA1FE6">
        <w:rPr>
          <w:lang w:val="en-US"/>
        </w:rPr>
        <w:t>ex</w:t>
      </w:r>
      <w:r>
        <w:rPr>
          <w:lang w:val="en-US"/>
        </w:rPr>
        <w:t>pliciteren</w:t>
      </w:r>
      <w:proofErr w:type="spellEnd"/>
      <w:r>
        <w:rPr>
          <w:lang w:val="en-US"/>
        </w:rPr>
        <w:t xml:space="preserve"> that most likely implies shift towards attitude of partner. Not an update  moving away.</w:t>
      </w:r>
    </w:p>
  </w:comment>
  <w:comment w:id="60" w:author="Jeroense, T.M.G. (Thijmen)" w:date="2021-08-18T15:51:00Z" w:initials="JT(">
    <w:p w14:paraId="40A73A1C" w14:textId="77777777" w:rsidR="00FB75A9" w:rsidRDefault="00FB75A9">
      <w:pPr>
        <w:pStyle w:val="CommentText"/>
        <w:rPr>
          <w:lang w:val="en-US"/>
        </w:rPr>
      </w:pPr>
      <w:r>
        <w:rPr>
          <w:rStyle w:val="CommentReference"/>
        </w:rPr>
        <w:annotationRef/>
      </w:r>
      <w:r w:rsidRPr="00FB75A9">
        <w:rPr>
          <w:lang w:val="en-US"/>
        </w:rPr>
        <w:t>This of course can be d</w:t>
      </w:r>
      <w:r>
        <w:rPr>
          <w:lang w:val="en-US"/>
        </w:rPr>
        <w:t xml:space="preserve">ebated extensively. </w:t>
      </w:r>
    </w:p>
    <w:p w14:paraId="765ED3AF" w14:textId="77777777" w:rsidR="00F222D0" w:rsidRDefault="00F222D0">
      <w:pPr>
        <w:pStyle w:val="CommentText"/>
        <w:rPr>
          <w:lang w:val="en-US"/>
        </w:rPr>
      </w:pPr>
    </w:p>
    <w:p w14:paraId="54D004C0" w14:textId="7943B626" w:rsidR="00F222D0" w:rsidRPr="00F222D0" w:rsidRDefault="00F222D0">
      <w:pPr>
        <w:pStyle w:val="CommentText"/>
      </w:pPr>
      <w:r w:rsidRPr="00F222D0">
        <w:t>De vraag is natuurlijk wat v</w:t>
      </w:r>
      <w:r>
        <w:t xml:space="preserve">oor een soort </w:t>
      </w:r>
      <w:proofErr w:type="spellStart"/>
      <w:r>
        <w:t>influence</w:t>
      </w:r>
      <w:proofErr w:type="spellEnd"/>
      <w:r>
        <w:t>. Op dit moment nog niet geproblematiseerd.</w:t>
      </w:r>
    </w:p>
  </w:comment>
  <w:comment w:id="61" w:author="Niels Spierings" w:date="2021-08-24T13:42:00Z" w:initials="NS">
    <w:p w14:paraId="3129A47E" w14:textId="4AFC6AC9" w:rsidR="00BA1FE6" w:rsidRDefault="00BA1FE6">
      <w:pPr>
        <w:pStyle w:val="CommentText"/>
      </w:pPr>
      <w:r>
        <w:rPr>
          <w:rStyle w:val="CommentReference"/>
        </w:rPr>
        <w:annotationRef/>
      </w:r>
      <w:r>
        <w:t xml:space="preserve">Hoeft voor mij niet, zie boven. </w:t>
      </w:r>
      <w:r>
        <w:br/>
        <w:t>Wel komt hier voor het eerste de ‘shift van partner’ om de hoek kijken. Ik denk dat we dat wel eerder moeten introduceren, bv bij waar we het over change hebben en daar als iets methodisch-conceptueel zeggen in die richting.</w:t>
      </w:r>
    </w:p>
  </w:comment>
  <w:comment w:id="62" w:author="Niels Spierings" w:date="2021-08-24T13:45:00Z" w:initials="NS">
    <w:p w14:paraId="41DA5220" w14:textId="41C08D76" w:rsidR="0064621D" w:rsidRPr="0064621D" w:rsidRDefault="0064621D">
      <w:pPr>
        <w:pStyle w:val="CommentText"/>
      </w:pPr>
      <w:r>
        <w:rPr>
          <w:rStyle w:val="CommentReference"/>
        </w:rPr>
        <w:annotationRef/>
      </w:r>
      <w:r w:rsidRPr="0064621D">
        <w:t xml:space="preserve">Same here; dit is in taal en </w:t>
      </w:r>
      <w:r>
        <w:t>gestructureerd op een manier die logische is als je de rest van de paper kent, maar niet als je die nog niet gelezen hebt (wat voor de meeste lezers zal gelden).</w:t>
      </w:r>
    </w:p>
  </w:comment>
  <w:comment w:id="69" w:author="Niels Spierings" w:date="2021-08-24T13:54:00Z" w:initials="NS">
    <w:p w14:paraId="7EBF8213" w14:textId="03EA35D7" w:rsidR="00001A8D" w:rsidRPr="00251632" w:rsidRDefault="00001A8D">
      <w:pPr>
        <w:pStyle w:val="CommentText"/>
        <w:rPr>
          <w:lang w:val="en-US"/>
        </w:rPr>
      </w:pPr>
      <w:r>
        <w:rPr>
          <w:rStyle w:val="CommentReference"/>
        </w:rPr>
        <w:annotationRef/>
      </w:r>
      <w:proofErr w:type="spellStart"/>
      <w:r w:rsidRPr="00251632">
        <w:rPr>
          <w:lang w:val="en-US"/>
        </w:rPr>
        <w:t>Nog</w:t>
      </w:r>
      <w:proofErr w:type="spellEnd"/>
      <w:r w:rsidRPr="00251632">
        <w:rPr>
          <w:lang w:val="en-US"/>
        </w:rPr>
        <w:t xml:space="preserve"> </w:t>
      </w:r>
      <w:proofErr w:type="spellStart"/>
      <w:r w:rsidRPr="00251632">
        <w:rPr>
          <w:lang w:val="en-US"/>
        </w:rPr>
        <w:t>linken</w:t>
      </w:r>
      <w:proofErr w:type="spellEnd"/>
      <w:r w:rsidRPr="00251632">
        <w:rPr>
          <w:lang w:val="en-US"/>
        </w:rPr>
        <w:t xml:space="preserve"> </w:t>
      </w:r>
      <w:proofErr w:type="spellStart"/>
      <w:r w:rsidRPr="00251632">
        <w:rPr>
          <w:lang w:val="en-US"/>
        </w:rPr>
        <w:t>aan</w:t>
      </w:r>
      <w:proofErr w:type="spellEnd"/>
      <w:r w:rsidRPr="00251632">
        <w:rPr>
          <w:lang w:val="en-US"/>
        </w:rPr>
        <w:t xml:space="preserve"> </w:t>
      </w:r>
      <w:r>
        <w:rPr>
          <w:lang w:val="en-US"/>
        </w:rPr>
        <w:t>social conformity and information exchange</w:t>
      </w:r>
    </w:p>
  </w:comment>
  <w:comment w:id="70" w:author="Jeroense, T.M.G. (Thijmen)" w:date="2021-08-20T14:00:00Z" w:initials="JT(">
    <w:p w14:paraId="3D22EBCF" w14:textId="3D2044B3" w:rsidR="00014814" w:rsidRPr="0064621D" w:rsidRDefault="00014814">
      <w:pPr>
        <w:pStyle w:val="CommentText"/>
        <w:rPr>
          <w:lang w:val="en-US"/>
        </w:rPr>
      </w:pPr>
      <w:r>
        <w:rPr>
          <w:rStyle w:val="CommentReference"/>
        </w:rPr>
        <w:annotationRef/>
      </w:r>
      <w:r w:rsidRPr="0064621D">
        <w:rPr>
          <w:lang w:val="en-US"/>
        </w:rPr>
        <w:t xml:space="preserve">Please take a look </w:t>
      </w:r>
      <w:proofErr w:type="spellStart"/>
      <w:r w:rsidRPr="0064621D">
        <w:rPr>
          <w:lang w:val="en-US"/>
        </w:rPr>
        <w:t>niels</w:t>
      </w:r>
      <w:proofErr w:type="spellEnd"/>
      <w:r w:rsidRPr="0064621D">
        <w:rPr>
          <w:lang w:val="en-US"/>
        </w:rPr>
        <w:t xml:space="preserve"> </w:t>
      </w:r>
      <w:r w:rsidRPr="0001481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662F18" w:rsidRPr="0064621D">
        <w:rPr>
          <w:lang w:val="en-US"/>
        </w:rPr>
        <w:t xml:space="preserve"> You are the expert on this</w:t>
      </w:r>
    </w:p>
  </w:comment>
  <w:comment w:id="71" w:author="Niels Spierings" w:date="2021-08-24T13:48:00Z" w:initials="NS">
    <w:p w14:paraId="5A212AB6" w14:textId="73012125" w:rsidR="0064621D" w:rsidRDefault="0064621D">
      <w:pPr>
        <w:pStyle w:val="CommentText"/>
      </w:pPr>
      <w:r>
        <w:rPr>
          <w:rStyle w:val="CommentReference"/>
        </w:rPr>
        <w:annotationRef/>
      </w:r>
      <w:r>
        <w:t xml:space="preserve">Zie stukkie wat ik eerder getypt heb voor </w:t>
      </w:r>
      <w:proofErr w:type="spellStart"/>
      <w:r>
        <w:t>reffies</w:t>
      </w:r>
      <w:proofErr w:type="spellEnd"/>
      <w:r>
        <w:t>.</w:t>
      </w:r>
    </w:p>
  </w:comment>
  <w:comment w:id="107" w:author="Niels Spierings" w:date="2021-08-24T13:51:00Z" w:initials="NS">
    <w:p w14:paraId="00438910" w14:textId="5BCA10A4" w:rsidR="000659D0" w:rsidRDefault="000659D0">
      <w:pPr>
        <w:pStyle w:val="CommentText"/>
      </w:pPr>
      <w:r>
        <w:rPr>
          <w:rStyle w:val="CommentReference"/>
        </w:rPr>
        <w:annotationRef/>
      </w:r>
      <w:r>
        <w:t xml:space="preserve">Dit format </w:t>
      </w:r>
      <w:proofErr w:type="spellStart"/>
      <w:r>
        <w:t>from</w:t>
      </w:r>
      <w:proofErr w:type="spellEnd"/>
      <w:r>
        <w:t xml:space="preserve"> H1.</w:t>
      </w:r>
    </w:p>
  </w:comment>
  <w:comment w:id="108" w:author="Jeroense, T.M.G. (Thijmen)" w:date="2021-08-19T14:11:00Z" w:initials="JT(">
    <w:p w14:paraId="57BC17FA" w14:textId="77777777" w:rsidR="00E30322" w:rsidRDefault="00E30322">
      <w:pPr>
        <w:pStyle w:val="CommentText"/>
      </w:pPr>
      <w:r>
        <w:rPr>
          <w:rStyle w:val="CommentReference"/>
        </w:rPr>
        <w:annotationRef/>
      </w:r>
      <w:r>
        <w:t xml:space="preserve">Hoe verwachten we dit mechanisme? </w:t>
      </w:r>
    </w:p>
    <w:p w14:paraId="612F1370" w14:textId="77777777" w:rsidR="00E30322" w:rsidRDefault="00E30322">
      <w:pPr>
        <w:pStyle w:val="CommentText"/>
      </w:pPr>
    </w:p>
    <w:p w14:paraId="7F491950" w14:textId="4585E744" w:rsidR="00E30322" w:rsidRDefault="00E30322" w:rsidP="00E30322">
      <w:pPr>
        <w:pStyle w:val="CommentText"/>
        <w:rPr>
          <w:lang w:val="en-US"/>
        </w:rPr>
      </w:pPr>
      <w:r w:rsidRPr="00E30322">
        <w:rPr>
          <w:lang w:val="en-US"/>
        </w:rPr>
        <w:t xml:space="preserve">Is </w:t>
      </w:r>
      <w:proofErr w:type="spellStart"/>
      <w:r w:rsidRPr="00E30322">
        <w:rPr>
          <w:lang w:val="en-US"/>
        </w:rPr>
        <w:t>dit</w:t>
      </w:r>
      <w:proofErr w:type="spellEnd"/>
      <w:r w:rsidRPr="00E30322">
        <w:rPr>
          <w:lang w:val="en-US"/>
        </w:rPr>
        <w:t xml:space="preserve"> </w:t>
      </w:r>
      <w:proofErr w:type="spellStart"/>
      <w:r w:rsidRPr="00E30322">
        <w:rPr>
          <w:lang w:val="en-US"/>
        </w:rPr>
        <w:t>simpel</w:t>
      </w:r>
      <w:r>
        <w:rPr>
          <w:lang w:val="en-US"/>
        </w:rPr>
        <w:t>weg</w:t>
      </w:r>
      <w:proofErr w:type="spellEnd"/>
      <w:r w:rsidRPr="00E30322">
        <w:rPr>
          <w:lang w:val="en-US"/>
        </w:rPr>
        <w:t xml:space="preserve">: education -&gt; efficacy/knowledge </w:t>
      </w:r>
      <w:r>
        <w:rPr>
          <w:lang w:val="en-US"/>
        </w:rPr>
        <w:t xml:space="preserve">-&gt; influence? </w:t>
      </w:r>
    </w:p>
    <w:p w14:paraId="34765059" w14:textId="77777777" w:rsidR="00E30322" w:rsidRDefault="00E30322" w:rsidP="00E30322">
      <w:pPr>
        <w:pStyle w:val="CommentText"/>
        <w:rPr>
          <w:lang w:val="en-US"/>
        </w:rPr>
      </w:pPr>
    </w:p>
    <w:p w14:paraId="38360ED9" w14:textId="3413DD1D" w:rsidR="00E30322" w:rsidRPr="00E30322" w:rsidRDefault="00E30322" w:rsidP="00E30322">
      <w:pPr>
        <w:pStyle w:val="CommentText"/>
      </w:pPr>
      <w:r w:rsidRPr="00E30322">
        <w:t>Dan zouden we dit w</w:t>
      </w:r>
      <w:r>
        <w:t xml:space="preserve">ellicht direct kunnen meten namelijk. Maar wellicht is het misschien ook een </w:t>
      </w:r>
      <w:proofErr w:type="spellStart"/>
      <w:r>
        <w:t>cognitive</w:t>
      </w:r>
      <w:proofErr w:type="spellEnd"/>
      <w:r>
        <w:t>/skills dingetje.</w:t>
      </w:r>
    </w:p>
  </w:comment>
  <w:comment w:id="113" w:author="Niels Spierings" w:date="2021-08-24T13:56:00Z" w:initials="NS">
    <w:p w14:paraId="3BA3FA4E" w14:textId="77777777" w:rsidR="00001A8D" w:rsidRDefault="00001A8D">
      <w:pPr>
        <w:pStyle w:val="CommentText"/>
        <w:rPr>
          <w:lang w:val="en-US"/>
        </w:rPr>
      </w:pPr>
      <w:r>
        <w:rPr>
          <w:rStyle w:val="CommentReference"/>
        </w:rPr>
        <w:annotationRef/>
      </w:r>
      <w:r w:rsidRPr="00001A8D">
        <w:rPr>
          <w:lang w:val="en-US"/>
        </w:rPr>
        <w:t>Missing link/claim: you confirm more to a higher educated perso</w:t>
      </w:r>
      <w:r>
        <w:rPr>
          <w:lang w:val="en-US"/>
        </w:rPr>
        <w:t>n + the more info the more you adjust to.</w:t>
      </w:r>
    </w:p>
    <w:p w14:paraId="3471A5CA" w14:textId="76FB649F" w:rsidR="00B50247" w:rsidRPr="00B50247" w:rsidRDefault="00001A8D">
      <w:pPr>
        <w:pStyle w:val="CommentText"/>
        <w:rPr>
          <w:lang w:val="en-US"/>
        </w:rPr>
      </w:pPr>
      <w:r>
        <w:rPr>
          <w:lang w:val="en-US"/>
        </w:rPr>
        <w:t>Missing argument; the information presented by higher educated person is valued more.</w:t>
      </w:r>
      <w:r w:rsidR="00B50247">
        <w:rPr>
          <w:lang w:val="en-US"/>
        </w:rPr>
        <w:t xml:space="preserve"> </w:t>
      </w:r>
      <w:r w:rsidR="00B50247" w:rsidRPr="00B50247">
        <w:rPr>
          <w:lang w:val="en-US"/>
        </w:rPr>
        <w:t xml:space="preserve">O/c we </w:t>
      </w:r>
      <w:proofErr w:type="spellStart"/>
      <w:r w:rsidR="00B50247" w:rsidRPr="00B50247">
        <w:rPr>
          <w:lang w:val="en-US"/>
        </w:rPr>
        <w:t>cant</w:t>
      </w:r>
      <w:proofErr w:type="spellEnd"/>
      <w:r w:rsidR="00B50247" w:rsidRPr="00B50247">
        <w:rPr>
          <w:lang w:val="en-US"/>
        </w:rPr>
        <w:t xml:space="preserve"> test this, but it is another mechanism</w:t>
      </w:r>
      <w:r w:rsidR="00B50247">
        <w:rPr>
          <w:lang w:val="en-US"/>
        </w:rPr>
        <w:t xml:space="preserve"> on why </w:t>
      </w:r>
      <w:proofErr w:type="spellStart"/>
      <w:r w:rsidR="00B50247">
        <w:rPr>
          <w:lang w:val="en-US"/>
        </w:rPr>
        <w:t>edu</w:t>
      </w:r>
      <w:proofErr w:type="spellEnd"/>
      <w:r w:rsidR="00B50247">
        <w:rPr>
          <w:lang w:val="en-US"/>
        </w:rPr>
        <w:t xml:space="preserve"> might matter.</w:t>
      </w:r>
    </w:p>
  </w:comment>
  <w:comment w:id="114" w:author="Niels Spierings" w:date="2021-08-24T13:57:00Z" w:initials="NS">
    <w:p w14:paraId="7D92A049" w14:textId="5C4D5498" w:rsidR="006570A7" w:rsidRPr="006570A7" w:rsidRDefault="006570A7">
      <w:pPr>
        <w:pStyle w:val="CommentText"/>
        <w:rPr>
          <w:lang w:val="en-US"/>
        </w:rPr>
      </w:pPr>
      <w:r>
        <w:rPr>
          <w:rStyle w:val="CommentReference"/>
        </w:rPr>
        <w:annotationRef/>
      </w:r>
      <w:r w:rsidRPr="006570A7">
        <w:rPr>
          <w:lang w:val="en-US"/>
        </w:rPr>
        <w:t>Why? See above; this argument m</w:t>
      </w:r>
      <w:r>
        <w:rPr>
          <w:lang w:val="en-US"/>
        </w:rPr>
        <w:t>ust be explicated.</w:t>
      </w:r>
    </w:p>
  </w:comment>
  <w:comment w:id="117" w:author="Tolsma, J. (Jochem)" w:date="2021-08-23T14:32:00Z" w:initials="TJ(">
    <w:p w14:paraId="776A993C" w14:textId="12D9056A" w:rsidR="00E3758A" w:rsidRDefault="00E3758A">
      <w:pPr>
        <w:pStyle w:val="CommentText"/>
      </w:pPr>
      <w:r>
        <w:rPr>
          <w:rStyle w:val="CommentReference"/>
        </w:rPr>
        <w:annotationRef/>
      </w:r>
      <w:r>
        <w:t xml:space="preserve">We weten natuurlijk ook hoeveel een ego met </w:t>
      </w:r>
      <w:proofErr w:type="spellStart"/>
      <w:r>
        <w:t>conficatns</w:t>
      </w:r>
      <w:proofErr w:type="spellEnd"/>
      <w:r>
        <w:t xml:space="preserve"> praat over politiek. Als we daar nu eens een maat voor maken. (exclusief die score van de partner). Dat is toch een maat van </w:t>
      </w:r>
      <w:proofErr w:type="spellStart"/>
      <w:r>
        <w:t>political</w:t>
      </w:r>
      <w:proofErr w:type="spellEnd"/>
      <w:r>
        <w:t xml:space="preserve"> </w:t>
      </w:r>
      <w:proofErr w:type="spellStart"/>
      <w:r>
        <w:t>involvement</w:t>
      </w:r>
      <w:proofErr w:type="spellEnd"/>
      <w:r>
        <w:t xml:space="preserve">? Die mensen hebben </w:t>
      </w:r>
      <w:proofErr w:type="spellStart"/>
      <w:r>
        <w:t>wrs</w:t>
      </w:r>
      <w:proofErr w:type="spellEnd"/>
      <w:r>
        <w:t xml:space="preserve"> toch meer invloed (want meer info, meer argumenten). </w:t>
      </w:r>
    </w:p>
  </w:comment>
  <w:comment w:id="115" w:author="Jeroense, T.M.G. (Thijmen)" w:date="2021-08-19T14:11:00Z" w:initials="JT(">
    <w:p w14:paraId="51BEDAFC" w14:textId="2FA3C129" w:rsidR="00E30322" w:rsidRPr="00E95C71" w:rsidRDefault="00E30322">
      <w:pPr>
        <w:pStyle w:val="CommentText"/>
      </w:pPr>
      <w:r>
        <w:rPr>
          <w:rStyle w:val="CommentReference"/>
        </w:rPr>
        <w:annotationRef/>
      </w:r>
      <w:r>
        <w:t xml:space="preserve">Hier moeten we het maar eens over hebben. </w:t>
      </w:r>
      <w:r w:rsidRPr="00E95C71">
        <w:t xml:space="preserve">Is dit </w:t>
      </w:r>
      <w:proofErr w:type="spellStart"/>
      <w:r w:rsidRPr="00E95C71">
        <w:t>efficacy</w:t>
      </w:r>
      <w:proofErr w:type="spellEnd"/>
      <w:r w:rsidRPr="00E95C71">
        <w:t xml:space="preserve">/ </w:t>
      </w:r>
      <w:proofErr w:type="spellStart"/>
      <w:r w:rsidRPr="00E95C71">
        <w:t>knowledge</w:t>
      </w:r>
      <w:proofErr w:type="spellEnd"/>
      <w:r w:rsidRPr="00E95C71">
        <w:t xml:space="preserve">? Ik ben er nog niet helemaal van overtuigd. </w:t>
      </w:r>
    </w:p>
  </w:comment>
  <w:comment w:id="116" w:author="Niels Spierings" w:date="2021-08-24T13:52:00Z" w:initials="NS">
    <w:p w14:paraId="14E8A237" w14:textId="77777777" w:rsidR="000659D0" w:rsidRDefault="000659D0">
      <w:pPr>
        <w:pStyle w:val="CommentText"/>
      </w:pPr>
      <w:r>
        <w:rPr>
          <w:rStyle w:val="CommentReference"/>
        </w:rPr>
        <w:annotationRef/>
      </w:r>
      <w:proofErr w:type="spellStart"/>
      <w:r>
        <w:t>Internal</w:t>
      </w:r>
      <w:proofErr w:type="spellEnd"/>
      <w:r>
        <w:t xml:space="preserve"> </w:t>
      </w:r>
      <w:proofErr w:type="spellStart"/>
      <w:r>
        <w:t>efficacy</w:t>
      </w:r>
      <w:proofErr w:type="spellEnd"/>
      <w:r>
        <w:t xml:space="preserve"> lijkt me logisch as we die hebben. En dan verschil tussen partners bij voorkeur.</w:t>
      </w:r>
    </w:p>
    <w:p w14:paraId="18E8D4D6" w14:textId="77777777" w:rsidR="000659D0" w:rsidRDefault="000659D0">
      <w:pPr>
        <w:pStyle w:val="CommentText"/>
      </w:pPr>
    </w:p>
    <w:p w14:paraId="71ED3C84" w14:textId="587C41BF" w:rsidR="000659D0" w:rsidRDefault="000659D0">
      <w:pPr>
        <w:pStyle w:val="CommentText"/>
      </w:pPr>
      <w:r>
        <w:t xml:space="preserve">Jochem idee kan ook. Dat zegt iets over interesse en </w:t>
      </w:r>
      <w:proofErr w:type="spellStart"/>
      <w:r>
        <w:t>potential</w:t>
      </w:r>
      <w:proofErr w:type="spellEnd"/>
      <w:r>
        <w:t xml:space="preserve"> exposure van partner (tenzij iemand juist met veel </w:t>
      </w:r>
      <w:proofErr w:type="spellStart"/>
      <w:r>
        <w:t>confidants</w:t>
      </w:r>
      <w:proofErr w:type="spellEnd"/>
      <w:r>
        <w:t xml:space="preserve"> over pol praat omdat partner nooit luisteren wil).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26E212" w15:done="0"/>
  <w15:commentEx w15:paraId="7317BAFD" w15:done="0"/>
  <w15:commentEx w15:paraId="5E027522" w15:done="0"/>
  <w15:commentEx w15:paraId="451AF61B" w15:done="0"/>
  <w15:commentEx w15:paraId="7837CDA6" w15:done="0"/>
  <w15:commentEx w15:paraId="5D557F93" w15:paraIdParent="7837CDA6" w15:done="0"/>
  <w15:commentEx w15:paraId="38DDFE40" w15:done="0"/>
  <w15:commentEx w15:paraId="71E70F95" w15:paraIdParent="38DDFE40" w15:done="0"/>
  <w15:commentEx w15:paraId="6221E286" w15:done="0"/>
  <w15:commentEx w15:paraId="681D5B8A" w15:done="0"/>
  <w15:commentEx w15:paraId="124EB613" w15:done="0"/>
  <w15:commentEx w15:paraId="531C5996" w15:done="0"/>
  <w15:commentEx w15:paraId="2A2200EF" w15:done="0"/>
  <w15:commentEx w15:paraId="22B05CCF" w15:paraIdParent="2A2200EF" w15:done="0"/>
  <w15:commentEx w15:paraId="74185295" w15:done="0"/>
  <w15:commentEx w15:paraId="70A6EF64" w15:done="0"/>
  <w15:commentEx w15:paraId="39181DFC" w15:done="0"/>
  <w15:commentEx w15:paraId="5A1D7102" w15:paraIdParent="39181DFC" w15:done="0"/>
  <w15:commentEx w15:paraId="266DF689" w15:done="0"/>
  <w15:commentEx w15:paraId="1927E344" w15:done="0"/>
  <w15:commentEx w15:paraId="213B619A" w15:done="0"/>
  <w15:commentEx w15:paraId="6252C6A8" w15:done="0"/>
  <w15:commentEx w15:paraId="54D004C0" w15:done="0"/>
  <w15:commentEx w15:paraId="3129A47E" w15:paraIdParent="54D004C0" w15:done="0"/>
  <w15:commentEx w15:paraId="41DA5220" w15:done="0"/>
  <w15:commentEx w15:paraId="7EBF8213" w15:done="0"/>
  <w15:commentEx w15:paraId="3D22EBCF" w15:done="0"/>
  <w15:commentEx w15:paraId="5A212AB6" w15:paraIdParent="3D22EBCF" w15:done="0"/>
  <w15:commentEx w15:paraId="00438910" w15:done="0"/>
  <w15:commentEx w15:paraId="38360ED9" w15:done="0"/>
  <w15:commentEx w15:paraId="3471A5CA" w15:done="0"/>
  <w15:commentEx w15:paraId="7D92A049" w15:done="0"/>
  <w15:commentEx w15:paraId="776A993C" w15:done="0"/>
  <w15:commentEx w15:paraId="51BEDAFC" w15:done="0"/>
  <w15:commentEx w15:paraId="71ED3C84" w15:paraIdParent="51BEDA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A3554" w16cex:dateUtc="2021-08-20T12:06:00Z"/>
  <w16cex:commentExtensible w16cex:durableId="24CF6FD2" w16cex:dateUtc="2021-08-24T11:17:00Z"/>
  <w16cex:commentExtensible w16cex:durableId="24CF6F81" w16cex:dateUtc="2021-08-24T11:15:00Z"/>
  <w16cex:commentExtensible w16cex:durableId="24CF6FB1" w16cex:dateUtc="2021-08-24T11:16:00Z"/>
  <w16cex:commentExtensible w16cex:durableId="24CE28B3" w16cex:dateUtc="2021-08-23T12:01:00Z"/>
  <w16cex:commentExtensible w16cex:durableId="24CF703A" w16cex:dateUtc="2021-08-24T11:18:00Z"/>
  <w16cex:commentExtensible w16cex:durableId="24CE28DE" w16cex:dateUtc="2021-08-23T12:02:00Z"/>
  <w16cex:commentExtensible w16cex:durableId="24CF7098" w16cex:dateUtc="2021-08-24T11:20:00Z"/>
  <w16cex:commentExtensible w16cex:durableId="24CF71CA" w16cex:dateUtc="2021-08-24T11:25:00Z"/>
  <w16cex:commentExtensible w16cex:durableId="24CF71F8" w16cex:dateUtc="2021-08-24T11:26:00Z"/>
  <w16cex:commentExtensible w16cex:durableId="24CE29AF" w16cex:dateUtc="2021-08-23T12:05:00Z"/>
  <w16cex:commentExtensible w16cex:durableId="24CF7260" w16cex:dateUtc="2021-08-24T11:28:00Z"/>
  <w16cex:commentExtensible w16cex:durableId="24CE2A23" w16cex:dateUtc="2021-08-23T12:07:00Z"/>
  <w16cex:commentExtensible w16cex:durableId="24CF72BA" w16cex:dateUtc="2021-08-24T11:29:00Z"/>
  <w16cex:commentExtensible w16cex:durableId="24CF7363" w16cex:dateUtc="2021-08-24T11:32:00Z"/>
  <w16cex:commentExtensible w16cex:durableId="24CE2E59" w16cex:dateUtc="2021-08-23T12:25:00Z"/>
  <w16cex:commentExtensible w16cex:durableId="24CE2EE2" w16cex:dateUtc="2021-08-23T12:27:00Z"/>
  <w16cex:commentExtensible w16cex:durableId="24CF740D" w16cex:dateUtc="2021-08-24T11:35:00Z"/>
  <w16cex:commentExtensible w16cex:durableId="24CF744D" w16cex:dateUtc="2021-08-24T11:36:00Z"/>
  <w16cex:commentExtensible w16cex:durableId="24CF7483" w16cex:dateUtc="2021-08-24T11:37:00Z"/>
  <w16cex:commentExtensible w16cex:durableId="24CF7539" w16cex:dateUtc="2021-08-24T11:40:00Z"/>
  <w16cex:commentExtensible w16cex:durableId="24CF758F" w16cex:dateUtc="2021-08-24T11:41:00Z"/>
  <w16cex:commentExtensible w16cex:durableId="24C7AB12" w16cex:dateUtc="2021-08-18T13:51:00Z"/>
  <w16cex:commentExtensible w16cex:durableId="24CF75D1" w16cex:dateUtc="2021-08-24T11:42:00Z"/>
  <w16cex:commentExtensible w16cex:durableId="24CF7685" w16cex:dateUtc="2021-08-24T11:45:00Z"/>
  <w16cex:commentExtensible w16cex:durableId="24CF78A5" w16cex:dateUtc="2021-08-24T11:54:00Z"/>
  <w16cex:commentExtensible w16cex:durableId="24CA340B" w16cex:dateUtc="2021-08-20T12:00:00Z"/>
  <w16cex:commentExtensible w16cex:durableId="24CF774B" w16cex:dateUtc="2021-08-24T11:48:00Z"/>
  <w16cex:commentExtensible w16cex:durableId="24CF77FB" w16cex:dateUtc="2021-08-24T11:51:00Z"/>
  <w16cex:commentExtensible w16cex:durableId="24C8E51C" w16cex:dateUtc="2021-08-19T12:11:00Z"/>
  <w16cex:commentExtensible w16cex:durableId="24CF78F8" w16cex:dateUtc="2021-08-24T11:56:00Z"/>
  <w16cex:commentExtensible w16cex:durableId="24CF795C" w16cex:dateUtc="2021-08-24T11:57:00Z"/>
  <w16cex:commentExtensible w16cex:durableId="24CE300F" w16cex:dateUtc="2021-08-23T12:32:00Z"/>
  <w16cex:commentExtensible w16cex:durableId="24C8E4F6" w16cex:dateUtc="2021-08-19T12:11:00Z"/>
  <w16cex:commentExtensible w16cex:durableId="24CF781D" w16cex:dateUtc="2021-08-24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26E212" w16cid:durableId="24CA3554"/>
  <w16cid:commentId w16cid:paraId="7317BAFD" w16cid:durableId="24CF6FD2"/>
  <w16cid:commentId w16cid:paraId="5E027522" w16cid:durableId="24CF6F81"/>
  <w16cid:commentId w16cid:paraId="451AF61B" w16cid:durableId="24CF6FB1"/>
  <w16cid:commentId w16cid:paraId="7837CDA6" w16cid:durableId="24CE28B3"/>
  <w16cid:commentId w16cid:paraId="5D557F93" w16cid:durableId="24CF703A"/>
  <w16cid:commentId w16cid:paraId="38DDFE40" w16cid:durableId="24CE28DE"/>
  <w16cid:commentId w16cid:paraId="71E70F95" w16cid:durableId="24CF7098"/>
  <w16cid:commentId w16cid:paraId="6221E286" w16cid:durableId="24CF71CA"/>
  <w16cid:commentId w16cid:paraId="681D5B8A" w16cid:durableId="24CF71F8"/>
  <w16cid:commentId w16cid:paraId="124EB613" w16cid:durableId="24CE29AF"/>
  <w16cid:commentId w16cid:paraId="531C5996" w16cid:durableId="24CF7260"/>
  <w16cid:commentId w16cid:paraId="2A2200EF" w16cid:durableId="24CE2A23"/>
  <w16cid:commentId w16cid:paraId="22B05CCF" w16cid:durableId="24CF72BA"/>
  <w16cid:commentId w16cid:paraId="74185295" w16cid:durableId="24CF7363"/>
  <w16cid:commentId w16cid:paraId="70A6EF64" w16cid:durableId="24CE2E59"/>
  <w16cid:commentId w16cid:paraId="39181DFC" w16cid:durableId="24CE2EE2"/>
  <w16cid:commentId w16cid:paraId="5A1D7102" w16cid:durableId="24CF740D"/>
  <w16cid:commentId w16cid:paraId="266DF689" w16cid:durableId="24CF744D"/>
  <w16cid:commentId w16cid:paraId="1927E344" w16cid:durableId="24CF7483"/>
  <w16cid:commentId w16cid:paraId="213B619A" w16cid:durableId="24CF7539"/>
  <w16cid:commentId w16cid:paraId="6252C6A8" w16cid:durableId="24CF758F"/>
  <w16cid:commentId w16cid:paraId="54D004C0" w16cid:durableId="24C7AB12"/>
  <w16cid:commentId w16cid:paraId="3129A47E" w16cid:durableId="24CF75D1"/>
  <w16cid:commentId w16cid:paraId="41DA5220" w16cid:durableId="24CF7685"/>
  <w16cid:commentId w16cid:paraId="7EBF8213" w16cid:durableId="24CF78A5"/>
  <w16cid:commentId w16cid:paraId="3D22EBCF" w16cid:durableId="24CA340B"/>
  <w16cid:commentId w16cid:paraId="5A212AB6" w16cid:durableId="24CF774B"/>
  <w16cid:commentId w16cid:paraId="00438910" w16cid:durableId="24CF77FB"/>
  <w16cid:commentId w16cid:paraId="38360ED9" w16cid:durableId="24C8E51C"/>
  <w16cid:commentId w16cid:paraId="3471A5CA" w16cid:durableId="24CF78F8"/>
  <w16cid:commentId w16cid:paraId="7D92A049" w16cid:durableId="24CF795C"/>
  <w16cid:commentId w16cid:paraId="776A993C" w16cid:durableId="24CE300F"/>
  <w16cid:commentId w16cid:paraId="51BEDAFC" w16cid:durableId="24C8E4F6"/>
  <w16cid:commentId w16cid:paraId="71ED3C84" w16cid:durableId="24CF7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DFB7A" w14:textId="77777777" w:rsidR="00D87E75" w:rsidRDefault="00D87E75" w:rsidP="000D2A25">
      <w:pPr>
        <w:spacing w:before="0" w:after="0" w:line="240" w:lineRule="auto"/>
      </w:pPr>
      <w:r>
        <w:separator/>
      </w:r>
    </w:p>
  </w:endnote>
  <w:endnote w:type="continuationSeparator" w:id="0">
    <w:p w14:paraId="5D399FE0" w14:textId="77777777" w:rsidR="00D87E75" w:rsidRDefault="00D87E75" w:rsidP="000D2A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12106" w14:textId="77777777" w:rsidR="00D87E75" w:rsidRDefault="00D87E75" w:rsidP="000D2A25">
      <w:pPr>
        <w:spacing w:before="0" w:after="0" w:line="240" w:lineRule="auto"/>
      </w:pPr>
      <w:r>
        <w:separator/>
      </w:r>
    </w:p>
  </w:footnote>
  <w:footnote w:type="continuationSeparator" w:id="0">
    <w:p w14:paraId="676B7364" w14:textId="77777777" w:rsidR="00D87E75" w:rsidRDefault="00D87E75" w:rsidP="000D2A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60D6"/>
    <w:multiLevelType w:val="hybridMultilevel"/>
    <w:tmpl w:val="D17613EE"/>
    <w:lvl w:ilvl="0" w:tplc="C6C278E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7B0EA9"/>
    <w:multiLevelType w:val="hybridMultilevel"/>
    <w:tmpl w:val="355460F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AC59FF"/>
    <w:multiLevelType w:val="hybridMultilevel"/>
    <w:tmpl w:val="C48A7CE8"/>
    <w:lvl w:ilvl="0" w:tplc="ACB410A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se, T.M.G. (Thijmen)">
    <w15:presenceInfo w15:providerId="AD" w15:userId="S::thijmen.jeroense@ru.nl::1778cd6b-fa50-4cfb-bb42-5bbfde540774"/>
  </w15:person>
  <w15:person w15:author="Niels Spierings">
    <w15:presenceInfo w15:providerId="Windows Live" w15:userId="db15e62e804d59c0"/>
  </w15:person>
  <w15:person w15:author="Tolsma, J. (Jochem)">
    <w15:presenceInfo w15:providerId="None" w15:userId="Tolsma, J. (Joch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89"/>
    <w:rsid w:val="00001A8D"/>
    <w:rsid w:val="0000461E"/>
    <w:rsid w:val="00014814"/>
    <w:rsid w:val="00060286"/>
    <w:rsid w:val="000659D0"/>
    <w:rsid w:val="00067EFC"/>
    <w:rsid w:val="00075683"/>
    <w:rsid w:val="0007648C"/>
    <w:rsid w:val="00086F89"/>
    <w:rsid w:val="000B4FA0"/>
    <w:rsid w:val="000D2A25"/>
    <w:rsid w:val="0010136C"/>
    <w:rsid w:val="00122746"/>
    <w:rsid w:val="0014020D"/>
    <w:rsid w:val="001534E1"/>
    <w:rsid w:val="00166B7D"/>
    <w:rsid w:val="001A77EE"/>
    <w:rsid w:val="001C55D9"/>
    <w:rsid w:val="001D68BF"/>
    <w:rsid w:val="00220C91"/>
    <w:rsid w:val="0023439B"/>
    <w:rsid w:val="00244B20"/>
    <w:rsid w:val="00251632"/>
    <w:rsid w:val="00253C27"/>
    <w:rsid w:val="002564F2"/>
    <w:rsid w:val="00261D1A"/>
    <w:rsid w:val="00266E4A"/>
    <w:rsid w:val="00280632"/>
    <w:rsid w:val="00285266"/>
    <w:rsid w:val="002B2057"/>
    <w:rsid w:val="002B76F1"/>
    <w:rsid w:val="002E6E00"/>
    <w:rsid w:val="00301AAA"/>
    <w:rsid w:val="00304B70"/>
    <w:rsid w:val="00307F91"/>
    <w:rsid w:val="0031662C"/>
    <w:rsid w:val="00320473"/>
    <w:rsid w:val="00326533"/>
    <w:rsid w:val="00384244"/>
    <w:rsid w:val="00392FA2"/>
    <w:rsid w:val="00393089"/>
    <w:rsid w:val="003C28A3"/>
    <w:rsid w:val="00402369"/>
    <w:rsid w:val="0041050F"/>
    <w:rsid w:val="00415AC0"/>
    <w:rsid w:val="00451340"/>
    <w:rsid w:val="0045757D"/>
    <w:rsid w:val="00482F33"/>
    <w:rsid w:val="0048492B"/>
    <w:rsid w:val="0048704D"/>
    <w:rsid w:val="004B78A0"/>
    <w:rsid w:val="004D3AA2"/>
    <w:rsid w:val="004E255D"/>
    <w:rsid w:val="00514CCE"/>
    <w:rsid w:val="00541B75"/>
    <w:rsid w:val="005617D3"/>
    <w:rsid w:val="005942E1"/>
    <w:rsid w:val="006156D0"/>
    <w:rsid w:val="006234F7"/>
    <w:rsid w:val="00632390"/>
    <w:rsid w:val="0064621D"/>
    <w:rsid w:val="006570A7"/>
    <w:rsid w:val="00662F18"/>
    <w:rsid w:val="006821DB"/>
    <w:rsid w:val="006A4CDB"/>
    <w:rsid w:val="00724684"/>
    <w:rsid w:val="00727641"/>
    <w:rsid w:val="00745A71"/>
    <w:rsid w:val="00750F11"/>
    <w:rsid w:val="007858DB"/>
    <w:rsid w:val="0079389D"/>
    <w:rsid w:val="00797E81"/>
    <w:rsid w:val="007A3863"/>
    <w:rsid w:val="007D6369"/>
    <w:rsid w:val="00833F01"/>
    <w:rsid w:val="00840B49"/>
    <w:rsid w:val="00841950"/>
    <w:rsid w:val="0086388D"/>
    <w:rsid w:val="008A6607"/>
    <w:rsid w:val="008B6BCF"/>
    <w:rsid w:val="008C35E5"/>
    <w:rsid w:val="008D0B1F"/>
    <w:rsid w:val="008E4601"/>
    <w:rsid w:val="00913995"/>
    <w:rsid w:val="009141DE"/>
    <w:rsid w:val="009144B3"/>
    <w:rsid w:val="00982DA9"/>
    <w:rsid w:val="009B19ED"/>
    <w:rsid w:val="009C4C84"/>
    <w:rsid w:val="009C7FD7"/>
    <w:rsid w:val="009E0DB0"/>
    <w:rsid w:val="009F0A89"/>
    <w:rsid w:val="00A22C18"/>
    <w:rsid w:val="00A27AEE"/>
    <w:rsid w:val="00A4332F"/>
    <w:rsid w:val="00A43AC1"/>
    <w:rsid w:val="00A457E1"/>
    <w:rsid w:val="00A51D48"/>
    <w:rsid w:val="00A64440"/>
    <w:rsid w:val="00A94610"/>
    <w:rsid w:val="00AB5FC8"/>
    <w:rsid w:val="00AD16EE"/>
    <w:rsid w:val="00AD2A08"/>
    <w:rsid w:val="00AE5BD6"/>
    <w:rsid w:val="00B10024"/>
    <w:rsid w:val="00B23B7D"/>
    <w:rsid w:val="00B41DFB"/>
    <w:rsid w:val="00B50247"/>
    <w:rsid w:val="00B50AC0"/>
    <w:rsid w:val="00B70E53"/>
    <w:rsid w:val="00B7367B"/>
    <w:rsid w:val="00B8265B"/>
    <w:rsid w:val="00B918D9"/>
    <w:rsid w:val="00BA1FE6"/>
    <w:rsid w:val="00BA3064"/>
    <w:rsid w:val="00BA4FB6"/>
    <w:rsid w:val="00BA726F"/>
    <w:rsid w:val="00BB25DD"/>
    <w:rsid w:val="00BB4A6B"/>
    <w:rsid w:val="00BB5F96"/>
    <w:rsid w:val="00BC117F"/>
    <w:rsid w:val="00C049AF"/>
    <w:rsid w:val="00C066F2"/>
    <w:rsid w:val="00C100C5"/>
    <w:rsid w:val="00C66872"/>
    <w:rsid w:val="00CC03A1"/>
    <w:rsid w:val="00CD0835"/>
    <w:rsid w:val="00CD1A9A"/>
    <w:rsid w:val="00D07A9C"/>
    <w:rsid w:val="00D13305"/>
    <w:rsid w:val="00D47351"/>
    <w:rsid w:val="00D66371"/>
    <w:rsid w:val="00D778CA"/>
    <w:rsid w:val="00D87E75"/>
    <w:rsid w:val="00DA26B1"/>
    <w:rsid w:val="00DB5868"/>
    <w:rsid w:val="00DD7B77"/>
    <w:rsid w:val="00DE2E32"/>
    <w:rsid w:val="00E005E4"/>
    <w:rsid w:val="00E13C59"/>
    <w:rsid w:val="00E25F6E"/>
    <w:rsid w:val="00E30322"/>
    <w:rsid w:val="00E30B97"/>
    <w:rsid w:val="00E3758A"/>
    <w:rsid w:val="00E43BA1"/>
    <w:rsid w:val="00E65B23"/>
    <w:rsid w:val="00E95C71"/>
    <w:rsid w:val="00EA757F"/>
    <w:rsid w:val="00EB3E73"/>
    <w:rsid w:val="00EC4067"/>
    <w:rsid w:val="00EE329D"/>
    <w:rsid w:val="00EF3679"/>
    <w:rsid w:val="00F07D63"/>
    <w:rsid w:val="00F222D0"/>
    <w:rsid w:val="00F261FB"/>
    <w:rsid w:val="00F269A5"/>
    <w:rsid w:val="00F313DD"/>
    <w:rsid w:val="00F31EBE"/>
    <w:rsid w:val="00F64C42"/>
    <w:rsid w:val="00F745E8"/>
    <w:rsid w:val="00FB75A9"/>
    <w:rsid w:val="00FC6FC0"/>
    <w:rsid w:val="00FE07FC"/>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21FC6"/>
  <w15:chartTrackingRefBased/>
  <w15:docId w15:val="{2B16A71C-4B2B-4FFD-9539-E5B7DB0B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FB"/>
    <w:pPr>
      <w:spacing w:before="12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B7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B7D"/>
    <w:rPr>
      <w:rFonts w:ascii="Segoe UI" w:hAnsi="Segoe UI" w:cs="Segoe UI"/>
      <w:sz w:val="18"/>
      <w:szCs w:val="18"/>
    </w:rPr>
  </w:style>
  <w:style w:type="paragraph" w:styleId="ListParagraph">
    <w:name w:val="List Paragraph"/>
    <w:basedOn w:val="Normal"/>
    <w:uiPriority w:val="34"/>
    <w:qFormat/>
    <w:rsid w:val="008A6607"/>
    <w:pPr>
      <w:ind w:left="720"/>
      <w:contextualSpacing/>
    </w:pPr>
  </w:style>
  <w:style w:type="character" w:styleId="CommentReference">
    <w:name w:val="annotation reference"/>
    <w:basedOn w:val="DefaultParagraphFont"/>
    <w:uiPriority w:val="99"/>
    <w:semiHidden/>
    <w:unhideWhenUsed/>
    <w:rsid w:val="008A6607"/>
    <w:rPr>
      <w:sz w:val="16"/>
      <w:szCs w:val="16"/>
    </w:rPr>
  </w:style>
  <w:style w:type="paragraph" w:styleId="CommentText">
    <w:name w:val="annotation text"/>
    <w:basedOn w:val="Normal"/>
    <w:link w:val="CommentTextChar"/>
    <w:uiPriority w:val="99"/>
    <w:semiHidden/>
    <w:unhideWhenUsed/>
    <w:rsid w:val="008A6607"/>
    <w:pPr>
      <w:spacing w:line="240" w:lineRule="auto"/>
    </w:pPr>
    <w:rPr>
      <w:sz w:val="20"/>
      <w:szCs w:val="20"/>
    </w:rPr>
  </w:style>
  <w:style w:type="character" w:customStyle="1" w:styleId="CommentTextChar">
    <w:name w:val="Comment Text Char"/>
    <w:basedOn w:val="DefaultParagraphFont"/>
    <w:link w:val="CommentText"/>
    <w:uiPriority w:val="99"/>
    <w:semiHidden/>
    <w:rsid w:val="008A66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6607"/>
    <w:rPr>
      <w:b/>
      <w:bCs/>
    </w:rPr>
  </w:style>
  <w:style w:type="character" w:customStyle="1" w:styleId="CommentSubjectChar">
    <w:name w:val="Comment Subject Char"/>
    <w:basedOn w:val="CommentTextChar"/>
    <w:link w:val="CommentSubject"/>
    <w:uiPriority w:val="99"/>
    <w:semiHidden/>
    <w:rsid w:val="008A6607"/>
    <w:rPr>
      <w:rFonts w:ascii="Times New Roman" w:hAnsi="Times New Roman"/>
      <w:b/>
      <w:bCs/>
      <w:sz w:val="20"/>
      <w:szCs w:val="20"/>
    </w:rPr>
  </w:style>
  <w:style w:type="paragraph" w:styleId="FootnoteText">
    <w:name w:val="footnote text"/>
    <w:basedOn w:val="Normal"/>
    <w:link w:val="FootnoteTextChar"/>
    <w:uiPriority w:val="99"/>
    <w:semiHidden/>
    <w:unhideWhenUsed/>
    <w:rsid w:val="000D2A2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D2A25"/>
    <w:rPr>
      <w:rFonts w:ascii="Times New Roman" w:hAnsi="Times New Roman"/>
      <w:sz w:val="20"/>
      <w:szCs w:val="20"/>
    </w:rPr>
  </w:style>
  <w:style w:type="character" w:styleId="FootnoteReference">
    <w:name w:val="footnote reference"/>
    <w:basedOn w:val="DefaultParagraphFont"/>
    <w:uiPriority w:val="99"/>
    <w:semiHidden/>
    <w:unhideWhenUsed/>
    <w:rsid w:val="000D2A25"/>
    <w:rPr>
      <w:vertAlign w:val="superscript"/>
    </w:rPr>
  </w:style>
  <w:style w:type="paragraph" w:styleId="NoSpacing">
    <w:name w:val="No Spacing"/>
    <w:uiPriority w:val="1"/>
    <w:qFormat/>
    <w:rsid w:val="00745A7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AE1D-F625-4AE3-B41B-44A9BE28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10603</Words>
  <Characters>58317</Characters>
  <Application>Microsoft Office Word</Application>
  <DocSecurity>0</DocSecurity>
  <Lines>485</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Radboud University Nijmegen</Company>
  <LinksUpToDate>false</LinksUpToDate>
  <CharactersWithSpaces>68783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Jeroense, T.M.G. (Thijmen)</dc:creator>
  <cp:keywords/>
  <dc:description/>
  <cp:lastModifiedBy>Jeroense, T.M.G. (Thijmen)</cp:lastModifiedBy>
  <cp:revision>1</cp:revision>
  <dcterms:created xsi:type="dcterms:W3CDTF">2021-08-23T12:35:00Z</dcterms:created>
  <dcterms:modified xsi:type="dcterms:W3CDTF">2021-08-25T07:59:00Z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e59d45b8-c89a-3a38-804d-25a88dcb6e71</vt:lpwstr>
  </property>
  <property fmtid="{D5CDD505-2E9C-101B-9397-08002B2CF9AE}" pid="24" name="Mendeley Citation Style_1">
    <vt:lpwstr>http://www.zotero.org/styles/apa</vt:lpwstr>
  </property>
</Properties>
</file>